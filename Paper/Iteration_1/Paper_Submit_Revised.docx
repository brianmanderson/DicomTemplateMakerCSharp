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97B25" w14:textId="7A9EDB09" w:rsidR="00AA1C3D" w:rsidRPr="00D82662" w:rsidRDefault="00421163" w:rsidP="00421163">
      <w:pPr>
        <w:pStyle w:val="Heading1"/>
      </w:pPr>
      <w:r w:rsidRPr="00D82662">
        <w:t>Abstract</w:t>
      </w:r>
    </w:p>
    <w:p w14:paraId="734A862B" w14:textId="3EC8D825" w:rsidR="000C525E" w:rsidRPr="00D82662" w:rsidRDefault="000C525E" w:rsidP="00421163">
      <w:pPr>
        <w:rPr>
          <w:rFonts w:ascii="Calibri" w:hAnsi="Calibri" w:cs="Calibri"/>
        </w:rPr>
      </w:pPr>
      <w:r w:rsidRPr="00D82662">
        <w:rPr>
          <w:b/>
          <w:bCs/>
        </w:rPr>
        <w:t xml:space="preserve">Purpose: </w:t>
      </w:r>
      <w:r w:rsidR="00421163" w:rsidRPr="00D82662">
        <w:t xml:space="preserve">Consistency of nomenclature within radiation oncology is increasingly important as </w:t>
      </w:r>
      <w:r w:rsidR="00E12270" w:rsidRPr="00D82662">
        <w:t xml:space="preserve">big </w:t>
      </w:r>
      <w:r w:rsidR="00421163" w:rsidRPr="00D82662">
        <w:t>data</w:t>
      </w:r>
      <w:r w:rsidR="00AE7775" w:rsidRPr="00D82662">
        <w:t xml:space="preserve"> </w:t>
      </w:r>
      <w:r w:rsidR="00E12270" w:rsidRPr="00D82662">
        <w:t xml:space="preserve">efforts </w:t>
      </w:r>
      <w:r w:rsidR="00AE7775" w:rsidRPr="00D82662">
        <w:t>and</w:t>
      </w:r>
      <w:r w:rsidR="00421163" w:rsidRPr="00D82662">
        <w:t xml:space="preserve"> </w:t>
      </w:r>
      <w:r w:rsidR="00E12270" w:rsidRPr="00D82662">
        <w:t xml:space="preserve">data </w:t>
      </w:r>
      <w:r w:rsidR="00421163" w:rsidRPr="00D82662">
        <w:t>sharing become more prevalent.</w:t>
      </w:r>
      <w:r w:rsidR="00C8268F" w:rsidRPr="00D82662">
        <w:t xml:space="preserve"> </w:t>
      </w:r>
      <w:r w:rsidR="00E12270" w:rsidRPr="00D82662">
        <w:t>A</w:t>
      </w:r>
      <w:r w:rsidR="00C8268F" w:rsidRPr="00D82662">
        <w:t>utomation of radiation oncology workflows depend</w:t>
      </w:r>
      <w:r w:rsidR="00890EA2" w:rsidRPr="00D82662">
        <w:t>s</w:t>
      </w:r>
      <w:r w:rsidR="00C8268F" w:rsidRPr="00D82662">
        <w:t xml:space="preserve"> on standardized contour nomenclature</w:t>
      </w:r>
      <w:r w:rsidR="000F70C5" w:rsidRPr="00D82662">
        <w:t xml:space="preserve"> </w:t>
      </w:r>
      <w:r w:rsidR="00386683" w:rsidRPr="00D82662">
        <w:t>which</w:t>
      </w:r>
      <w:r w:rsidR="000F70C5" w:rsidRPr="00D82662">
        <w:t xml:space="preserve"> enable</w:t>
      </w:r>
      <w:r w:rsidR="003E74E4" w:rsidRPr="00D82662">
        <w:t>s</w:t>
      </w:r>
      <w:r w:rsidR="000F70C5" w:rsidRPr="00D82662">
        <w:t xml:space="preserve"> </w:t>
      </w:r>
      <w:r w:rsidRPr="00D82662">
        <w:t>toxicity and outcomes research</w:t>
      </w:r>
      <w:r w:rsidR="00CF2821" w:rsidRPr="00D82662">
        <w:t xml:space="preserve">, while also reducing medical errors and facilitating </w:t>
      </w:r>
      <w:r w:rsidR="00971C47" w:rsidRPr="00D82662">
        <w:t>quality improvement activities</w:t>
      </w:r>
      <w:r w:rsidR="00C8268F" w:rsidRPr="00D82662">
        <w:t xml:space="preserve">. </w:t>
      </w:r>
      <w:r w:rsidR="00421163" w:rsidRPr="00D82662">
        <w:t xml:space="preserve"> </w:t>
      </w:r>
      <w:r w:rsidR="00C218EC" w:rsidRPr="00D82662">
        <w:t xml:space="preserve">Recommendations for standardized nomenclature have  been published in the </w:t>
      </w:r>
      <w:r w:rsidR="00421163" w:rsidRPr="00D82662">
        <w:t>American Association of Physicists in Medicine (AAPM</w:t>
      </w:r>
      <w:r w:rsidR="00C218EC" w:rsidRPr="00D82662">
        <w:t xml:space="preserve">) report from </w:t>
      </w:r>
      <w:r w:rsidR="006619ED" w:rsidRPr="00D82662">
        <w:t xml:space="preserve">Task Group </w:t>
      </w:r>
      <w:r w:rsidR="00421163" w:rsidRPr="00D82662">
        <w:t>263</w:t>
      </w:r>
      <w:r w:rsidR="00C218EC" w:rsidRPr="00D82662">
        <w:t>.</w:t>
      </w:r>
      <w:r w:rsidR="00DD09CD" w:rsidRPr="00D82662">
        <w:t xml:space="preserve"> </w:t>
      </w:r>
      <w:r w:rsidR="0056085F" w:rsidRPr="00D82662">
        <w:t>T</w:t>
      </w:r>
      <w:r w:rsidR="008734E6" w:rsidRPr="00D82662">
        <w:t>ransit</w:t>
      </w:r>
      <w:r w:rsidR="00711A89" w:rsidRPr="00D82662">
        <w:t>ioning</w:t>
      </w:r>
      <w:r w:rsidR="008734E6" w:rsidRPr="00D82662">
        <w:t xml:space="preserve"> </w:t>
      </w:r>
      <w:r w:rsidR="00007E18" w:rsidRPr="00D82662">
        <w:t xml:space="preserve">to </w:t>
      </w:r>
      <w:r w:rsidR="00711A89" w:rsidRPr="00D82662">
        <w:t>TG-263 requires creation and management of structure template</w:t>
      </w:r>
      <w:r w:rsidR="003D3124" w:rsidRPr="00D82662">
        <w:t xml:space="preserve"> libraries</w:t>
      </w:r>
      <w:r w:rsidR="008F4115" w:rsidRPr="00D82662">
        <w:t xml:space="preserve">, and retraining of staff, </w:t>
      </w:r>
      <w:r w:rsidR="00007682" w:rsidRPr="00D82662">
        <w:t>which can be a considerable burden</w:t>
      </w:r>
      <w:r w:rsidR="00D62CCD" w:rsidRPr="00D82662">
        <w:t xml:space="preserve"> on clinical resources</w:t>
      </w:r>
      <w:r w:rsidR="00982F5A" w:rsidRPr="00D82662">
        <w:t xml:space="preserve">. </w:t>
      </w:r>
      <w:r w:rsidRPr="00D82662">
        <w:rPr>
          <w:rFonts w:ascii="Calibri" w:hAnsi="Calibri" w:cs="Calibri"/>
        </w:rPr>
        <w:t>Our aim is to develop a program that allows users to create TG-263 compliant structure templates in English, Spanish, or French to facilitate data sharing.</w:t>
      </w:r>
    </w:p>
    <w:p w14:paraId="4BBC7991" w14:textId="2C0F2A1A" w:rsidR="000C525E" w:rsidRPr="00D82662" w:rsidRDefault="000C525E" w:rsidP="000C525E">
      <w:r w:rsidRPr="00D82662">
        <w:rPr>
          <w:rFonts w:ascii="Calibri" w:hAnsi="Calibri" w:cs="Calibri"/>
          <w:b/>
          <w:bCs/>
        </w:rPr>
        <w:t>Methods and Results</w:t>
      </w:r>
      <w:r w:rsidRPr="00D82662">
        <w:rPr>
          <w:rFonts w:ascii="Calibri" w:hAnsi="Calibri" w:cs="Calibri"/>
        </w:rPr>
        <w:t xml:space="preserve">: </w:t>
      </w:r>
      <w:r w:rsidRPr="00D82662">
        <w:t>53 pre-made structure templates were arranged by treated organ based on an American Society for Radiation Oncology (ASTRO) consensus paper. Templates were further customized with common target structures, relevant OARs (e.g., Spleen for anatomically relevant sites such as gastroesophageal junction or stomach), sub-site specific templates (e.g. partial breast, whole breast, intact prostate, postoperative prostate, etc.) and the addition of brachytherapy templates from the AAPM brachytherapy working group. An informal consensus on OAR and target coloration was also achieved, though color selections are fully customizable within the program.  The resulting</w:t>
      </w:r>
      <w:r w:rsidR="00062D49" w:rsidRPr="00D82662">
        <w:t xml:space="preserve"> C# program </w:t>
      </w:r>
      <w:r w:rsidR="00E274CE" w:rsidRPr="00D82662">
        <w:t>is usable</w:t>
      </w:r>
      <w:r w:rsidR="00062D49" w:rsidRPr="00D82662">
        <w:t xml:space="preserve"> on any Windows system</w:t>
      </w:r>
      <w:r w:rsidR="008401FA" w:rsidRPr="00D82662">
        <w:t xml:space="preserve"> and</w:t>
      </w:r>
      <w:r w:rsidR="00777B6A" w:rsidRPr="00D82662">
        <w:t xml:space="preserve"> </w:t>
      </w:r>
      <w:r w:rsidR="00AD5DD7" w:rsidRPr="00D82662">
        <w:t>generat</w:t>
      </w:r>
      <w:r w:rsidR="008401FA" w:rsidRPr="00D82662">
        <w:t>es</w:t>
      </w:r>
      <w:r w:rsidR="00777B6A" w:rsidRPr="00D82662">
        <w:t xml:space="preserve"> template files in </w:t>
      </w:r>
      <w:r w:rsidR="00EC6726" w:rsidRPr="00D82662">
        <w:t>practice-specific</w:t>
      </w:r>
      <w:r w:rsidR="00571645" w:rsidRPr="00D82662">
        <w:t xml:space="preserve"> </w:t>
      </w:r>
      <w:r w:rsidR="00777B6A" w:rsidRPr="00D82662">
        <w:t>DICOM or XML format</w:t>
      </w:r>
      <w:r w:rsidR="00D83C40" w:rsidRPr="00D82662">
        <w:t>s</w:t>
      </w:r>
      <w:r w:rsidR="00E274CE" w:rsidRPr="00D82662">
        <w:t>,</w:t>
      </w:r>
      <w:r w:rsidR="00062D49" w:rsidRPr="00D82662">
        <w:t xml:space="preserve"> extract</w:t>
      </w:r>
      <w:r w:rsidR="00AD5DD7" w:rsidRPr="00D82662">
        <w:t>ing</w:t>
      </w:r>
      <w:r w:rsidR="00062D49" w:rsidRPr="00D82662">
        <w:t xml:space="preserve"> s</w:t>
      </w:r>
      <w:r w:rsidR="00777B6A" w:rsidRPr="00D82662">
        <w:t>tandardized structure nomenclature from</w:t>
      </w:r>
      <w:r w:rsidR="00A300CE" w:rsidRPr="00D82662">
        <w:t xml:space="preserve"> an online </w:t>
      </w:r>
      <w:r w:rsidR="008B68C4" w:rsidRPr="00D82662">
        <w:t xml:space="preserve">database </w:t>
      </w:r>
      <w:r w:rsidR="00A300CE" w:rsidRPr="00D82662">
        <w:t xml:space="preserve">maintained by </w:t>
      </w:r>
      <w:r w:rsidR="00EA6C5A" w:rsidRPr="00D82662">
        <w:t xml:space="preserve">members of the </w:t>
      </w:r>
      <w:r w:rsidR="00A300CE" w:rsidRPr="00D82662">
        <w:t>TG</w:t>
      </w:r>
      <w:r w:rsidR="00417ABA" w:rsidRPr="00D82662">
        <w:t>-</w:t>
      </w:r>
      <w:r w:rsidR="00A300CE" w:rsidRPr="00D82662">
        <w:t>263</w:t>
      </w:r>
      <w:r w:rsidR="00EA6C5A" w:rsidRPr="00D82662">
        <w:t>U1 Task Group</w:t>
      </w:r>
      <w:r w:rsidRPr="00D82662">
        <w:t xml:space="preserve"> which ensures</w:t>
      </w:r>
      <w:r w:rsidR="00777B6A" w:rsidRPr="00D82662">
        <w:t xml:space="preserve"> </w:t>
      </w:r>
      <w:r w:rsidR="007C60A1" w:rsidRPr="00D82662">
        <w:t xml:space="preserve">continuous access to </w:t>
      </w:r>
      <w:r w:rsidR="00777B6A" w:rsidRPr="00D82662">
        <w:t>up-to-date</w:t>
      </w:r>
      <w:r w:rsidR="00A300CE" w:rsidRPr="00D82662">
        <w:t xml:space="preserve"> </w:t>
      </w:r>
      <w:r w:rsidRPr="00D82662">
        <w:t>templates</w:t>
      </w:r>
      <w:r w:rsidR="00A300CE" w:rsidRPr="00D82662">
        <w:t xml:space="preserve">. </w:t>
      </w:r>
    </w:p>
    <w:p w14:paraId="248C28B7" w14:textId="0922431C" w:rsidR="00421163" w:rsidRPr="00D82662" w:rsidRDefault="000C525E" w:rsidP="000C525E">
      <w:r w:rsidRPr="00D82662">
        <w:rPr>
          <w:b/>
          <w:bCs/>
        </w:rPr>
        <w:t xml:space="preserve">Conclusions: </w:t>
      </w:r>
      <w:r w:rsidR="00B45318" w:rsidRPr="00D82662">
        <w:t xml:space="preserve">We have developed a tool which runs on any Windows system to easily create TG-263-compliant structure template libraries for all planning systems utilizing the DICOM standard. </w:t>
      </w:r>
      <w:r w:rsidR="00D65047" w:rsidRPr="00D82662">
        <w:t xml:space="preserve">The program </w:t>
      </w:r>
      <w:r w:rsidR="00FC4786" w:rsidRPr="00D82662">
        <w:t>and source code are</w:t>
      </w:r>
      <w:r w:rsidR="00D65047" w:rsidRPr="00D82662">
        <w:t xml:space="preserve"> publicly available via GitHub</w:t>
      </w:r>
      <w:r w:rsidR="006A3DEA" w:rsidRPr="00D82662">
        <w:t>.</w:t>
      </w:r>
      <w:r w:rsidR="00D65047" w:rsidRPr="00D82662">
        <w:t xml:space="preserve"> </w:t>
      </w:r>
      <w:r w:rsidR="006A3DEA" w:rsidRPr="00D82662">
        <w:t xml:space="preserve"> F</w:t>
      </w:r>
      <w:r w:rsidR="00D65047" w:rsidRPr="00D82662">
        <w:t xml:space="preserve">eedback </w:t>
      </w:r>
      <w:r w:rsidR="00185E36" w:rsidRPr="00D82662">
        <w:t xml:space="preserve">from </w:t>
      </w:r>
      <w:r w:rsidR="00D65047" w:rsidRPr="00D82662">
        <w:t>community use</w:t>
      </w:r>
      <w:r w:rsidR="00AC64AA" w:rsidRPr="00D82662">
        <w:t xml:space="preserve">rs is encouraged to </w:t>
      </w:r>
      <w:r w:rsidR="004460A1" w:rsidRPr="00D82662">
        <w:t xml:space="preserve">identify opportunities for improvement and </w:t>
      </w:r>
      <w:r w:rsidR="00AC64AA" w:rsidRPr="00D82662">
        <w:t xml:space="preserve">guide </w:t>
      </w:r>
      <w:r w:rsidR="009641D6" w:rsidRPr="00D82662">
        <w:t xml:space="preserve">further </w:t>
      </w:r>
      <w:r w:rsidR="00AC64AA" w:rsidRPr="00D82662">
        <w:t>development</w:t>
      </w:r>
      <w:r w:rsidR="00D65047" w:rsidRPr="00D82662">
        <w:t>.</w:t>
      </w:r>
    </w:p>
    <w:p w14:paraId="7119B36D" w14:textId="77777777" w:rsidR="007F1F95" w:rsidRPr="00D82662" w:rsidRDefault="007F1F95" w:rsidP="007F1F95">
      <w:pPr>
        <w:pStyle w:val="Heading1"/>
        <w:pageBreakBefore/>
        <w:sectPr w:rsidR="007F1F95" w:rsidRPr="00D82662" w:rsidSect="007F1F95">
          <w:pgSz w:w="12240" w:h="15840"/>
          <w:pgMar w:top="1440" w:right="1440" w:bottom="1440" w:left="1440" w:header="720" w:footer="720" w:gutter="0"/>
          <w:cols w:space="720"/>
          <w:docGrid w:linePitch="360"/>
        </w:sectPr>
      </w:pPr>
    </w:p>
    <w:p w14:paraId="00147A5F" w14:textId="2A47FA94" w:rsidR="00C53E81" w:rsidRPr="00D82662" w:rsidRDefault="00C53E81" w:rsidP="007F1F95">
      <w:pPr>
        <w:pStyle w:val="Heading1"/>
        <w:pageBreakBefore/>
      </w:pPr>
      <w:r w:rsidRPr="00D82662">
        <w:lastRenderedPageBreak/>
        <w:t>Introduction</w:t>
      </w:r>
    </w:p>
    <w:p w14:paraId="1FF455E3" w14:textId="71302CD5" w:rsidR="00AF02E7" w:rsidRPr="00D82662" w:rsidRDefault="005F1E83" w:rsidP="00421163">
      <w:r w:rsidRPr="00D82662">
        <w:t>The creation of treatment plans in radiation oncology require</w:t>
      </w:r>
      <w:r w:rsidR="005B0A92" w:rsidRPr="00D82662">
        <w:t>s</w:t>
      </w:r>
      <w:r w:rsidRPr="00D82662">
        <w:t xml:space="preserve"> the </w:t>
      </w:r>
      <w:r w:rsidR="00394FA5" w:rsidRPr="00D82662">
        <w:t xml:space="preserve">delineation </w:t>
      </w:r>
      <w:r w:rsidRPr="00D82662">
        <w:t xml:space="preserve">of </w:t>
      </w:r>
      <w:r w:rsidR="00C53E81" w:rsidRPr="00D82662">
        <w:t>regions of interest (ROIs)</w:t>
      </w:r>
      <w:r w:rsidR="005B0A92" w:rsidRPr="00D82662">
        <w:t>,</w:t>
      </w:r>
      <w:r w:rsidRPr="00D82662">
        <w:t xml:space="preserve"> which </w:t>
      </w:r>
      <w:r w:rsidR="00EB6A91" w:rsidRPr="00D82662">
        <w:t>primarily</w:t>
      </w:r>
      <w:r w:rsidRPr="00D82662">
        <w:t xml:space="preserve"> represent structures such as </w:t>
      </w:r>
      <w:r w:rsidR="00F73C09" w:rsidRPr="00D82662">
        <w:t>volumes</w:t>
      </w:r>
      <w:r w:rsidR="00394FA5" w:rsidRPr="00D82662">
        <w:t xml:space="preserve"> and</w:t>
      </w:r>
      <w:r w:rsidR="00C53E81" w:rsidRPr="00D82662">
        <w:t xml:space="preserve"> </w:t>
      </w:r>
      <w:r w:rsidR="007F3FF8" w:rsidRPr="00D82662">
        <w:t xml:space="preserve">organs at risk (OARs). While Digital Imaging and Communications in Medicine (DICOM) </w:t>
      </w:r>
      <w:r w:rsidRPr="00D82662">
        <w:t xml:space="preserve">standards </w:t>
      </w:r>
      <w:r w:rsidR="000D758E" w:rsidRPr="00D82662">
        <w:t xml:space="preserve">specify </w:t>
      </w:r>
      <w:r w:rsidRPr="00D82662">
        <w:t>data format</w:t>
      </w:r>
      <w:r w:rsidR="00B647A2" w:rsidRPr="00D82662">
        <w:t>s</w:t>
      </w:r>
      <w:r w:rsidR="007F3FF8" w:rsidRPr="00D82662">
        <w:t xml:space="preserve"> </w:t>
      </w:r>
      <w:r w:rsidRPr="00D82662">
        <w:t xml:space="preserve">required to </w:t>
      </w:r>
      <w:r w:rsidR="0011397C" w:rsidRPr="00D82662">
        <w:t xml:space="preserve">electronically communicate </w:t>
      </w:r>
      <w:r w:rsidRPr="00D82662">
        <w:t xml:space="preserve">information about these structures, </w:t>
      </w:r>
      <w:r w:rsidR="00BE79D0" w:rsidRPr="00D82662">
        <w:t xml:space="preserve">users are </w:t>
      </w:r>
      <w:r w:rsidR="00772A9B" w:rsidRPr="00D82662">
        <w:t xml:space="preserve">individually </w:t>
      </w:r>
      <w:r w:rsidR="00BE79D0" w:rsidRPr="00D82662">
        <w:t xml:space="preserve">responsible for creating and naming </w:t>
      </w:r>
      <w:r w:rsidR="00AA2107" w:rsidRPr="00D82662">
        <w:t xml:space="preserve">sets of </w:t>
      </w:r>
      <w:r w:rsidR="00283D99" w:rsidRPr="00D82662">
        <w:t xml:space="preserve">structures </w:t>
      </w:r>
      <w:r w:rsidR="00BE79D0" w:rsidRPr="00D82662">
        <w:t>for</w:t>
      </w:r>
      <w:r w:rsidR="00B70DDC" w:rsidRPr="00D82662">
        <w:t xml:space="preserve"> each </w:t>
      </w:r>
      <w:r w:rsidR="00283D99" w:rsidRPr="00D82662">
        <w:t>treatment plan</w:t>
      </w:r>
      <w:r w:rsidR="00BE79D0" w:rsidRPr="00D82662">
        <w:t xml:space="preserve"> in their treatment planning system (TPS)</w:t>
      </w:r>
      <w:r w:rsidR="007F3FF8" w:rsidRPr="00D82662">
        <w:t>.</w:t>
      </w:r>
      <w:r w:rsidR="00BE79D0" w:rsidRPr="00D82662">
        <w:t xml:space="preserve">  </w:t>
      </w:r>
      <w:r w:rsidR="00BC7DAB" w:rsidRPr="00D82662">
        <w:t xml:space="preserve">Labeling </w:t>
      </w:r>
      <w:r w:rsidR="009100C1" w:rsidRPr="00D82662">
        <w:t xml:space="preserve">structures </w:t>
      </w:r>
      <w:r w:rsidR="00BC7DAB" w:rsidRPr="00D82662">
        <w:t xml:space="preserve">manually </w:t>
      </w:r>
      <w:r w:rsidR="00EC6CC6" w:rsidRPr="00D82662">
        <w:t>is</w:t>
      </w:r>
      <w:r w:rsidR="009100C1" w:rsidRPr="00D82662">
        <w:t xml:space="preserve"> tedious</w:t>
      </w:r>
      <w:r w:rsidR="00BE79D0" w:rsidRPr="00D82662">
        <w:t xml:space="preserve">, </w:t>
      </w:r>
      <w:r w:rsidR="00836518" w:rsidRPr="00D82662">
        <w:t>error-</w:t>
      </w:r>
      <w:r w:rsidR="009100C1" w:rsidRPr="00D82662">
        <w:t>prone (</w:t>
      </w:r>
      <w:r w:rsidR="00C04C5C" w:rsidRPr="00D82662">
        <w:t xml:space="preserve">e.g., </w:t>
      </w:r>
      <w:r w:rsidR="009100C1" w:rsidRPr="00D82662">
        <w:t>‘Brian’ instead of ‘Brain’)</w:t>
      </w:r>
      <w:r w:rsidR="00BE79D0" w:rsidRPr="00D82662">
        <w:t>, and variable</w:t>
      </w:r>
      <w:r w:rsidR="000958C1" w:rsidRPr="00D82662">
        <w:t xml:space="preserve"> (</w:t>
      </w:r>
      <w:r w:rsidR="00C04C5C" w:rsidRPr="00D82662">
        <w:t>e.g.,</w:t>
      </w:r>
      <w:r w:rsidR="00BE79D0" w:rsidRPr="00D82662">
        <w:t xml:space="preserve"> </w:t>
      </w:r>
      <w:r w:rsidR="000958C1" w:rsidRPr="00D82662">
        <w:t>‘Lung_R’ vs ‘Right Lung’)</w:t>
      </w:r>
      <w:r w:rsidR="00BE79D0" w:rsidRPr="00D82662">
        <w:t xml:space="preserve">, </w:t>
      </w:r>
      <w:r w:rsidR="00232A0F" w:rsidRPr="00D82662">
        <w:t>with greate</w:t>
      </w:r>
      <w:r w:rsidR="003E0FF5" w:rsidRPr="00D82662">
        <w:t xml:space="preserve">r than 10 variants reported for </w:t>
      </w:r>
      <w:r w:rsidR="00652028" w:rsidRPr="00D82662">
        <w:t>many</w:t>
      </w:r>
      <w:r w:rsidR="00AC39A0" w:rsidRPr="00D82662">
        <w:t xml:space="preserve"> </w:t>
      </w:r>
      <w:r w:rsidR="003E0FF5" w:rsidRPr="00D82662">
        <w:t>OAR</w:t>
      </w:r>
      <w:r w:rsidR="00AC39A0" w:rsidRPr="00D82662">
        <w:t>s</w:t>
      </w:r>
      <w:r w:rsidR="002E4D60" w:rsidRPr="00D82662">
        <w:fldChar w:fldCharType="begin" w:fldLock="1"/>
      </w:r>
      <w:r w:rsidR="002E4D60" w:rsidRPr="00D82662">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rsidRPr="00D82662">
        <w:fldChar w:fldCharType="separate"/>
      </w:r>
      <w:r w:rsidR="002E4D60" w:rsidRPr="00D82662">
        <w:rPr>
          <w:noProof/>
          <w:vertAlign w:val="superscript"/>
        </w:rPr>
        <w:t>1</w:t>
      </w:r>
      <w:r w:rsidR="002E4D60" w:rsidRPr="00D82662">
        <w:fldChar w:fldCharType="end"/>
      </w:r>
      <w:r w:rsidR="000958C1" w:rsidRPr="00D82662">
        <w:t>.</w:t>
      </w:r>
    </w:p>
    <w:p w14:paraId="13A5148B" w14:textId="4E754100" w:rsidR="009100C1" w:rsidRPr="00D82662" w:rsidRDefault="009100C1" w:rsidP="00421163">
      <w:r w:rsidRPr="00D82662">
        <w:t xml:space="preserve">While </w:t>
      </w:r>
      <w:r w:rsidR="00BE79D0" w:rsidRPr="00D82662">
        <w:t xml:space="preserve">many </w:t>
      </w:r>
      <w:r w:rsidR="00BB7E1A" w:rsidRPr="00D82662">
        <w:t>TPS</w:t>
      </w:r>
      <w:r w:rsidRPr="00D82662">
        <w:t xml:space="preserve"> provide </w:t>
      </w:r>
      <w:r w:rsidR="00BE79D0" w:rsidRPr="00D82662">
        <w:t>the option of</w:t>
      </w:r>
      <w:r w:rsidRPr="00D82662">
        <w:t xml:space="preserve"> </w:t>
      </w:r>
      <w:r w:rsidR="00AC39A0" w:rsidRPr="00D82662">
        <w:t>maintaining</w:t>
      </w:r>
      <w:r w:rsidR="00453DC3" w:rsidRPr="00D82662">
        <w:t xml:space="preserve"> </w:t>
      </w:r>
      <w:r w:rsidRPr="00D82662">
        <w:t>template</w:t>
      </w:r>
      <w:r w:rsidR="00453DC3" w:rsidRPr="00D82662">
        <w:t xml:space="preserve"> libraries</w:t>
      </w:r>
      <w:r w:rsidRPr="00D82662">
        <w:t xml:space="preserve"> to </w:t>
      </w:r>
      <w:r w:rsidR="00D96F4B" w:rsidRPr="00D82662">
        <w:t>let users</w:t>
      </w:r>
      <w:r w:rsidRPr="00D82662">
        <w:t xml:space="preserve"> </w:t>
      </w:r>
      <w:r w:rsidR="00BE79D0" w:rsidRPr="00D82662">
        <w:t xml:space="preserve">load </w:t>
      </w:r>
      <w:r w:rsidR="00CC278E" w:rsidRPr="00D82662">
        <w:t xml:space="preserve">a </w:t>
      </w:r>
      <w:r w:rsidR="00D96F4B" w:rsidRPr="00D82662">
        <w:t>specific set of</w:t>
      </w:r>
      <w:r w:rsidRPr="00D82662">
        <w:t xml:space="preserve"> ROIs </w:t>
      </w:r>
      <w:r w:rsidR="00B70DDC" w:rsidRPr="00D82662">
        <w:t>for a</w:t>
      </w:r>
      <w:r w:rsidR="00CC278E" w:rsidRPr="00D82662">
        <w:t xml:space="preserve"> particular</w:t>
      </w:r>
      <w:r w:rsidR="00B70DDC" w:rsidRPr="00D82662">
        <w:t xml:space="preserve"> treatment</w:t>
      </w:r>
      <w:r w:rsidR="002C0B24" w:rsidRPr="00D82662">
        <w:t>,</w:t>
      </w:r>
      <w:r w:rsidRPr="00D82662">
        <w:t xml:space="preserve"> these </w:t>
      </w:r>
      <w:r w:rsidR="00D96F4B" w:rsidRPr="00D82662">
        <w:t>libraries</w:t>
      </w:r>
      <w:r w:rsidRPr="00D82662">
        <w:t xml:space="preserve"> </w:t>
      </w:r>
      <w:r w:rsidR="002B515F" w:rsidRPr="00D82662">
        <w:t xml:space="preserve">are often manually created, </w:t>
      </w:r>
      <w:r w:rsidR="006C4885" w:rsidRPr="00D82662">
        <w:t>making</w:t>
      </w:r>
      <w:r w:rsidR="00B70DDC" w:rsidRPr="00D82662">
        <w:t xml:space="preserve"> the process relatively time-intensive, both for their initial creation and subsequent updates, and</w:t>
      </w:r>
      <w:r w:rsidR="00CD2A9D" w:rsidRPr="00D82662">
        <w:t xml:space="preserve"> </w:t>
      </w:r>
      <w:r w:rsidR="00A87632" w:rsidRPr="00D82662">
        <w:t>remain</w:t>
      </w:r>
      <w:r w:rsidR="00B70DDC" w:rsidRPr="00D82662">
        <w:t xml:space="preserve"> vulnerable to the issues listed above</w:t>
      </w:r>
      <w:r w:rsidRPr="00D82662">
        <w:t>.</w:t>
      </w:r>
      <w:r w:rsidR="00BB7E1A" w:rsidRPr="00D82662">
        <w:t xml:space="preserve"> </w:t>
      </w:r>
    </w:p>
    <w:p w14:paraId="69C34321" w14:textId="101039D0" w:rsidR="00BC7DAB" w:rsidRPr="00D82662" w:rsidRDefault="00C41ADA" w:rsidP="00421163">
      <w:r w:rsidRPr="00D82662">
        <w:t>The American Association of Physic</w:t>
      </w:r>
      <w:r w:rsidR="00B70DDC" w:rsidRPr="00D82662">
        <w:t>i</w:t>
      </w:r>
      <w:r w:rsidRPr="00D82662">
        <w:t>s</w:t>
      </w:r>
      <w:r w:rsidR="00B70DDC" w:rsidRPr="00D82662">
        <w:t>ts</w:t>
      </w:r>
      <w:r w:rsidRPr="00D82662">
        <w:t xml:space="preserve"> in Medicine (AAPM) </w:t>
      </w:r>
      <w:r w:rsidR="00B70DDC" w:rsidRPr="00D82662">
        <w:t xml:space="preserve">published </w:t>
      </w:r>
      <w:r w:rsidRPr="00D82662">
        <w:t>‘Standardizing Nomenclatures in Radiation Oncology’</w:t>
      </w:r>
      <w:r w:rsidR="002E4D60" w:rsidRPr="00D82662">
        <w:fldChar w:fldCharType="begin" w:fldLock="1"/>
      </w:r>
      <w:r w:rsidR="002E4D60" w:rsidRPr="00D82662">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rsidRPr="00D82662">
        <w:fldChar w:fldCharType="separate"/>
      </w:r>
      <w:r w:rsidR="002E4D60" w:rsidRPr="00D82662">
        <w:rPr>
          <w:noProof/>
          <w:vertAlign w:val="superscript"/>
        </w:rPr>
        <w:t>1</w:t>
      </w:r>
      <w:r w:rsidR="002E4D60" w:rsidRPr="00D82662">
        <w:fldChar w:fldCharType="end"/>
      </w:r>
      <w:r w:rsidRPr="00D82662">
        <w:t>,</w:t>
      </w:r>
      <w:r w:rsidR="00B70DDC" w:rsidRPr="00D82662">
        <w:t xml:space="preserve"> a report from Task Group 263</w:t>
      </w:r>
      <w:r w:rsidRPr="00D82662">
        <w:t xml:space="preserve"> </w:t>
      </w:r>
      <w:r w:rsidR="00B70DDC" w:rsidRPr="00D82662">
        <w:t xml:space="preserve">(TG-263) </w:t>
      </w:r>
      <w:r w:rsidR="00BC7DAB" w:rsidRPr="00D82662">
        <w:t>in order</w:t>
      </w:r>
      <w:r w:rsidR="00E2716D" w:rsidRPr="00D82662">
        <w:t xml:space="preserve"> to create a</w:t>
      </w:r>
      <w:r w:rsidR="002B515F" w:rsidRPr="00D82662">
        <w:t xml:space="preserve"> standard nomenclature for</w:t>
      </w:r>
      <w:r w:rsidRPr="00D82662">
        <w:t xml:space="preserve"> ROIs</w:t>
      </w:r>
      <w:r w:rsidR="00E2716D" w:rsidRPr="00D82662">
        <w:t xml:space="preserve"> and dosimetric data</w:t>
      </w:r>
      <w:r w:rsidRPr="00D82662">
        <w:t xml:space="preserve">. </w:t>
      </w:r>
      <w:r w:rsidR="006C75A1" w:rsidRPr="00D82662">
        <w:t xml:space="preserve">While adoption </w:t>
      </w:r>
      <w:r w:rsidR="003727BE" w:rsidRPr="00D82662">
        <w:t xml:space="preserve">of the standard nomenclature </w:t>
      </w:r>
      <w:r w:rsidR="00893E51" w:rsidRPr="00D82662">
        <w:t>has popular support</w:t>
      </w:r>
      <w:r w:rsidR="003727BE" w:rsidRPr="00D82662">
        <w:t>,</w:t>
      </w:r>
      <w:r w:rsidR="0000344F" w:rsidRPr="00D82662">
        <w:t xml:space="preserve"> </w:t>
      </w:r>
      <w:r w:rsidR="00BB344A" w:rsidRPr="00D82662">
        <w:t xml:space="preserve">its </w:t>
      </w:r>
      <w:r w:rsidR="003727BE" w:rsidRPr="00D82662">
        <w:t>implementation</w:t>
      </w:r>
      <w:r w:rsidRPr="00D82662">
        <w:t xml:space="preserve"> </w:t>
      </w:r>
      <w:r w:rsidR="00893E51" w:rsidRPr="00D82662">
        <w:t>is</w:t>
      </w:r>
      <w:r w:rsidRPr="00D82662">
        <w:t xml:space="preserve"> </w:t>
      </w:r>
      <w:r w:rsidR="003727BE" w:rsidRPr="00D82662">
        <w:t>time-</w:t>
      </w:r>
      <w:r w:rsidR="00AD4C59" w:rsidRPr="00D82662">
        <w:t>consuming</w:t>
      </w:r>
      <w:r w:rsidRPr="00D82662">
        <w:t xml:space="preserve"> </w:t>
      </w:r>
      <w:r w:rsidR="00E030A9" w:rsidRPr="00D82662">
        <w:t xml:space="preserve">and </w:t>
      </w:r>
      <w:r w:rsidR="00B70DDC" w:rsidRPr="00D82662">
        <w:t>resource-</w:t>
      </w:r>
      <w:r w:rsidR="00E030A9" w:rsidRPr="00D82662">
        <w:t>intensive</w:t>
      </w:r>
      <w:r w:rsidRPr="00D82662">
        <w:t xml:space="preserve">. </w:t>
      </w:r>
      <w:r w:rsidR="000958C1" w:rsidRPr="00D82662">
        <w:t>In a recent survey</w:t>
      </w:r>
      <w:r w:rsidR="008127D6" w:rsidRPr="00D82662">
        <w:fldChar w:fldCharType="begin" w:fldLock="1"/>
      </w:r>
      <w:r w:rsidR="00663B55">
        <w:instrText>ADDIN CSL_CITATION {"citationItems":[{"id":"ITEM-1","itemData":{"author":[{"dropping-particle":"","family":"Larouche, R., Mayo, C., Tantot, L., Ying, X., Covington","given":"E.","non-dropping-particle":"","parse-names":false,"suffix":""}],"id":"ITEM-1","issued":{"date-parts":[["2022"]]},"publisher-place":"Quebec, QC","title":"Update from AAPM TG263U1: Standardizing Nomenclatures in RO","type":"paper-conference"},"uris":["http://www.mendeley.com/documents/?uuid=5490b43d-d19e-4e38-9a26-0a43f073ce2d"]}],"mendeley":{"formattedCitation":"&lt;sup&gt;2&lt;/sup&gt;","plainTextFormattedCitation":"2","previouslyFormattedCitation":"&lt;sup&gt;2&lt;/sup&gt;"},"properties":{"noteIndex":0},"schema":"https://github.com/citation-style-language/schema/raw/master/csl-citation.json"}</w:instrText>
      </w:r>
      <w:r w:rsidR="008127D6" w:rsidRPr="00D82662">
        <w:fldChar w:fldCharType="separate"/>
      </w:r>
      <w:r w:rsidR="008127D6" w:rsidRPr="00D82662">
        <w:rPr>
          <w:noProof/>
          <w:vertAlign w:val="superscript"/>
        </w:rPr>
        <w:t>2</w:t>
      </w:r>
      <w:r w:rsidR="008127D6" w:rsidRPr="00D82662">
        <w:fldChar w:fldCharType="end"/>
      </w:r>
      <w:r w:rsidR="000958C1" w:rsidRPr="00D82662">
        <w:t xml:space="preserve"> </w:t>
      </w:r>
      <w:r w:rsidR="00E030A9" w:rsidRPr="00D82662">
        <w:t xml:space="preserve">conducted </w:t>
      </w:r>
      <w:r w:rsidR="000958C1" w:rsidRPr="00D82662">
        <w:t xml:space="preserve">by </w:t>
      </w:r>
      <w:r w:rsidR="00ED5978" w:rsidRPr="00D82662">
        <w:t xml:space="preserve">the </w:t>
      </w:r>
      <w:r w:rsidR="000958C1" w:rsidRPr="00D82662">
        <w:t>TG-263</w:t>
      </w:r>
      <w:r w:rsidR="00ED5978" w:rsidRPr="00D82662">
        <w:t>U1 Task Group</w:t>
      </w:r>
      <w:r w:rsidR="00097F3E" w:rsidRPr="00D82662">
        <w:t>,</w:t>
      </w:r>
      <w:r w:rsidR="00A3783D" w:rsidRPr="00D82662">
        <w:t xml:space="preserve"> </w:t>
      </w:r>
      <w:r w:rsidR="00097F3E" w:rsidRPr="00D82662">
        <w:t>the majority of respondents had not yet adopted the standardized nomenclature</w:t>
      </w:r>
      <w:r w:rsidR="00EC769C" w:rsidRPr="00D82662">
        <w:t>,</w:t>
      </w:r>
      <w:r w:rsidR="00097F3E" w:rsidRPr="00D82662">
        <w:t xml:space="preserve"> indicat</w:t>
      </w:r>
      <w:r w:rsidR="00EC769C" w:rsidRPr="00D82662">
        <w:t>ing</w:t>
      </w:r>
      <w:r w:rsidR="00097F3E" w:rsidRPr="00D82662">
        <w:t xml:space="preserve"> that</w:t>
      </w:r>
      <w:r w:rsidR="000958C1" w:rsidRPr="00D82662">
        <w:t xml:space="preserve"> the largest hurd</w:t>
      </w:r>
      <w:r w:rsidR="00EC769C" w:rsidRPr="00D82662">
        <w:t>les</w:t>
      </w:r>
      <w:r w:rsidR="000958C1" w:rsidRPr="00D82662">
        <w:t xml:space="preserve"> w</w:t>
      </w:r>
      <w:r w:rsidR="00EC769C" w:rsidRPr="00D82662">
        <w:t>ere</w:t>
      </w:r>
      <w:r w:rsidR="000958C1" w:rsidRPr="00D82662">
        <w:t xml:space="preserve"> </w:t>
      </w:r>
      <w:r w:rsidR="00231507" w:rsidRPr="00D82662">
        <w:t xml:space="preserve">lack of time/resources to create new templates and </w:t>
      </w:r>
      <w:r w:rsidR="000958C1" w:rsidRPr="00D82662">
        <w:t>difficulty with retraining staff.</w:t>
      </w:r>
      <w:r w:rsidR="00072FCA" w:rsidRPr="00D82662">
        <w:t xml:space="preserve">  </w:t>
      </w:r>
    </w:p>
    <w:p w14:paraId="39A0624B" w14:textId="37E0BBA0" w:rsidR="000958C1" w:rsidRPr="00D82662" w:rsidRDefault="00C04C5C" w:rsidP="00421163">
      <w:r w:rsidRPr="00D82662">
        <w:t xml:space="preserve">Our aim in this work was to lower the barrier to adoption of TG-263 nomenclature in English, Spanish, or French by disseminating standardization that may facilitate data sharing. </w:t>
      </w:r>
      <w:r w:rsidR="00072FCA" w:rsidRPr="00D82662">
        <w:t>We have developed a tool</w:t>
      </w:r>
      <w:r w:rsidR="00710855" w:rsidRPr="00D82662">
        <w:t xml:space="preserve"> which runs on any Windows system</w:t>
      </w:r>
      <w:r w:rsidR="00072FCA" w:rsidRPr="00D82662">
        <w:t xml:space="preserve"> to</w:t>
      </w:r>
      <w:r w:rsidR="00785028" w:rsidRPr="00D82662">
        <w:t xml:space="preserve"> easily</w:t>
      </w:r>
      <w:r w:rsidR="000958C1" w:rsidRPr="00D82662">
        <w:t xml:space="preserve"> create</w:t>
      </w:r>
      <w:r w:rsidR="00072FCA" w:rsidRPr="00D82662">
        <w:t xml:space="preserve"> TG-263-compliant</w:t>
      </w:r>
      <w:r w:rsidR="000958C1" w:rsidRPr="00D82662">
        <w:t xml:space="preserve"> </w:t>
      </w:r>
      <w:r w:rsidR="00072FCA" w:rsidRPr="00D82662">
        <w:t>structure template</w:t>
      </w:r>
      <w:r w:rsidR="00100470" w:rsidRPr="00D82662">
        <w:t xml:space="preserve"> libraries</w:t>
      </w:r>
      <w:r w:rsidRPr="00D82662">
        <w:t>.</w:t>
      </w:r>
      <w:r w:rsidR="00BE6EFA">
        <w:t xml:space="preserve"> </w:t>
      </w:r>
      <w:r w:rsidR="00710855" w:rsidRPr="00D82662">
        <w:rPr>
          <w:b/>
          <w:bCs/>
        </w:rPr>
        <w:t xml:space="preserve">Our </w:t>
      </w:r>
      <w:r w:rsidR="003670F7" w:rsidRPr="00D82662">
        <w:rPr>
          <w:b/>
          <w:bCs/>
        </w:rPr>
        <w:t>program</w:t>
      </w:r>
      <w:r w:rsidR="00710855" w:rsidRPr="00D82662">
        <w:rPr>
          <w:b/>
          <w:bCs/>
        </w:rPr>
        <w:t xml:space="preserve"> can </w:t>
      </w:r>
      <w:r w:rsidR="007777F5" w:rsidRPr="00D82662">
        <w:rPr>
          <w:b/>
          <w:bCs/>
        </w:rPr>
        <w:t>monitor folders and</w:t>
      </w:r>
      <w:r w:rsidR="00100470" w:rsidRPr="00D82662">
        <w:rPr>
          <w:b/>
          <w:bCs/>
        </w:rPr>
        <w:t xml:space="preserve"> </w:t>
      </w:r>
      <w:r w:rsidR="00BC2D3A" w:rsidRPr="00D82662">
        <w:rPr>
          <w:b/>
          <w:bCs/>
        </w:rPr>
        <w:t xml:space="preserve">automatically add </w:t>
      </w:r>
      <w:r w:rsidR="00100470" w:rsidRPr="00D82662">
        <w:rPr>
          <w:b/>
          <w:bCs/>
        </w:rPr>
        <w:t>patient-specific structure sets</w:t>
      </w:r>
      <w:r w:rsidR="00710855" w:rsidRPr="00D82662">
        <w:rPr>
          <w:b/>
          <w:bCs/>
        </w:rPr>
        <w:t>, or create loadable RT structure/.xml templates</w:t>
      </w:r>
      <w:r w:rsidR="00D17D59" w:rsidRPr="00D82662">
        <w:rPr>
          <w:b/>
          <w:bCs/>
        </w:rPr>
        <w:t>. It presents</w:t>
      </w:r>
      <w:r w:rsidRPr="00D82662">
        <w:rPr>
          <w:b/>
          <w:bCs/>
        </w:rPr>
        <w:t xml:space="preserve"> a scalable solution focused on compatibility with all Treatment Planning Systems (TPS) utilizing the DICOM standard.</w:t>
      </w:r>
    </w:p>
    <w:p w14:paraId="08F6E50E" w14:textId="45DA5828" w:rsidR="00BE2C15" w:rsidRPr="00D82662" w:rsidRDefault="00BE2C15" w:rsidP="00BE2C15">
      <w:pPr>
        <w:pStyle w:val="Heading1"/>
      </w:pPr>
      <w:r w:rsidRPr="00D82662">
        <w:t>Methods</w:t>
      </w:r>
      <w:r w:rsidR="006B12C8" w:rsidRPr="00D82662">
        <w:t xml:space="preserve"> and Results</w:t>
      </w:r>
    </w:p>
    <w:p w14:paraId="11350536" w14:textId="20E1C7E1" w:rsidR="007D4A7A" w:rsidRPr="00D82662" w:rsidRDefault="007D4A7A" w:rsidP="00B45318">
      <w:bookmarkStart w:id="0" w:name="_Hlk134181011"/>
      <w:r w:rsidRPr="00D82662">
        <w:t xml:space="preserve">The 53 pre-made structure templates are arranged by treated organ and include </w:t>
      </w:r>
      <w:r w:rsidR="005F1AD1" w:rsidRPr="00D82662">
        <w:t>treatment</w:t>
      </w:r>
      <w:r w:rsidRPr="00D82662">
        <w:t xml:space="preserve"> sites based on an American Society for Radiation Oncology (ASTRO) consensus paper</w:t>
      </w:r>
      <w:r w:rsidRPr="00D82662">
        <w:fldChar w:fldCharType="begin" w:fldLock="1"/>
      </w:r>
      <w:r w:rsidR="00663B55">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3&lt;/sup&gt;","plainTextFormattedCitation":"3","previouslyFormattedCitation":"&lt;sup&gt;3&lt;/sup&gt;"},"properties":{"noteIndex":0},"schema":"https://github.com/citation-style-language/schema/raw/master/csl-citation.json"}</w:instrText>
      </w:r>
      <w:r w:rsidRPr="00D82662">
        <w:fldChar w:fldCharType="separate"/>
      </w:r>
      <w:r w:rsidR="008127D6" w:rsidRPr="00D82662">
        <w:rPr>
          <w:noProof/>
          <w:vertAlign w:val="superscript"/>
        </w:rPr>
        <w:t>3</w:t>
      </w:r>
      <w:r w:rsidRPr="00D82662">
        <w:fldChar w:fldCharType="end"/>
      </w:r>
      <w:r w:rsidRPr="00D82662">
        <w:t xml:space="preserve">. </w:t>
      </w:r>
    </w:p>
    <w:bookmarkEnd w:id="0"/>
    <w:p w14:paraId="3A159221" w14:textId="784DE46B" w:rsidR="007D4A7A" w:rsidRPr="00D82662" w:rsidRDefault="007D4A7A" w:rsidP="00934378">
      <w:r w:rsidRPr="00D82662">
        <w:t xml:space="preserve">An attempt was made to standardize coloration across treatment planning systems </w:t>
      </w:r>
      <w:r w:rsidR="00B45318" w:rsidRPr="00D82662">
        <w:t>(e.g., Pinnacle v16.2.1, Raystationv</w:t>
      </w:r>
      <w:r w:rsidR="00885B8C" w:rsidRPr="00D82662">
        <w:t xml:space="preserve"> </w:t>
      </w:r>
      <w:r w:rsidR="00B45318" w:rsidRPr="00D82662">
        <w:t>12.1</w:t>
      </w:r>
      <w:r w:rsidR="00885B8C" w:rsidRPr="00D82662">
        <w:fldChar w:fldCharType="begin" w:fldLock="1"/>
      </w:r>
      <w:r w:rsidR="00663B55">
        <w:instrText>ADDIN CSL_CITATION {"citationItems":[{"id":"ITEM-1","itemData":{"DOI":"10.1016/j.meddos.2018.02.013","ISSN":"18734022","PMID":"29650302","abstract":"RaySearch Laboratories is a world leader in the field of advanced software and creator of the RayStation treatment planning system for radiation therapy. The aim with RayStation is to deliver an unmatched user experience and leading functionality. Unique features described here include multiatlas based autosegmentation for contouring, deformable registration with 2 different algorithms, multicriteria optimization, Plan Explorer, fallback planning, ultrafast computation speed, and 4-dimensional (4D) adaptive radiation therapy. RayStation can be used to plan for electrons and photons on traditional linacs, for protons on various delivery systems, and for Accuray's helical TomoTherapy system. This paper describes some of these modalities, with reference to clinical cases and including descriptions of the impact on workflow.","author":[{"dropping-particle":"","family":"Bodensteiner","given":"Dayna","non-dropping-particle":"","parse-names":false,"suffix":""}],"container-title":"Medical Dosimetry","id":"ITEM-1","issue":"2","issued":{"date-parts":[["2018","6","1"]]},"page":"168-176","publisher":"Elsevier Inc.","title":"RayStation: External beam treatment planning system","type":"article-journal","volume":"43"},"uris":["http://www.mendeley.com/documents/?uuid=678ec4ce-059e-3bcc-91b8-3f0526d5a32b"]}],"mendeley":{"formattedCitation":"&lt;sup&gt;4&lt;/sup&gt;","plainTextFormattedCitation":"4","previouslyFormattedCitation":"&lt;sup&gt;4&lt;/sup&gt;"},"properties":{"noteIndex":0},"schema":"https://github.com/citation-style-language/schema/raw/master/csl-citation.json"}</w:instrText>
      </w:r>
      <w:r w:rsidR="00885B8C" w:rsidRPr="00D82662">
        <w:fldChar w:fldCharType="separate"/>
      </w:r>
      <w:r w:rsidR="008127D6" w:rsidRPr="00D82662">
        <w:rPr>
          <w:noProof/>
          <w:vertAlign w:val="superscript"/>
        </w:rPr>
        <w:t>4</w:t>
      </w:r>
      <w:r w:rsidR="00885B8C" w:rsidRPr="00D82662">
        <w:fldChar w:fldCharType="end"/>
      </w:r>
      <w:r w:rsidR="00B45318" w:rsidRPr="00D82662">
        <w:t>, and Eclipse v15.6)</w:t>
      </w:r>
      <w:r w:rsidRPr="00D82662">
        <w:t xml:space="preserve">. Twenty-four colors were utilized in total, </w:t>
      </w:r>
      <w:r w:rsidR="00B2271D">
        <w:t xml:space="preserve">from </w:t>
      </w:r>
      <w:r w:rsidRPr="00D82662">
        <w:t>coloration limitations in Pinnacle.</w:t>
      </w:r>
      <w:r w:rsidR="0091447F" w:rsidRPr="00D82662">
        <w:t xml:space="preserve"> </w:t>
      </w:r>
      <w:r w:rsidR="00B2271D">
        <w:t>T</w:t>
      </w:r>
      <w:r w:rsidR="0091447F" w:rsidRPr="00D82662">
        <w:t>arget color selection was based on preference</w:t>
      </w:r>
      <w:r w:rsidR="00B2271D">
        <w:t>s</w:t>
      </w:r>
      <w:r w:rsidR="0091447F" w:rsidRPr="00D82662">
        <w:t xml:space="preserve"> at UCSF (Dr. Sue Yom), MDACC (Dr. Anna Lee), and Michigan (Dr. Charles Mayo), reflecting the Clifford Chao’s IMRT book</w:t>
      </w:r>
      <w:r w:rsidR="0091447F" w:rsidRPr="00D82662">
        <w:fldChar w:fldCharType="begin" w:fldLock="1"/>
      </w:r>
      <w:r w:rsidR="00663B55">
        <w:instrText>ADDIN CSL_CITATION {"citationItems":[{"id":"ITEM-1","itemData":{"author":[{"dropping-particle":"","family":"Chao","given":"Clifford K. S","non-dropping-particle":"","parse-names":false,"suffix":""},{"dropping-particle":"","family":"Apisarnthanarax","given":"Smith","non-dropping-particle":"","parse-names":false,"suffix":""}],"edition":"2","editor":[{"dropping-particle":"","family":"Ozyigit","given":"Gokhan","non-dropping-particle":"","parse-names":false,"suffix":""},{"dropping-particle":"","family":"Chao","given":"K. S. Clifford","non-dropping-particle":"","parse-names":false,"suffix":""},{"dropping-particle":"","family":"Apisarnthanarax","given":"Smith","non-dropping-particle":"","parse-names":false,"suffix":""}],"id":"ITEM-1","issued":{"date-parts":[["2005"]]},"publisher":"Lippincott Williams &amp; Wilkins","title":"Practical Essentials of Intensity Modulated Radiation Therapy","type":"book"},"uris":["http://www.mendeley.com/documents/?uuid=8fba63b3-9c3f-31d4-8078-85341f4546ee"]}],"mendeley":{"formattedCitation":"&lt;sup&gt;5&lt;/sup&gt;","plainTextFormattedCitation":"5","previouslyFormattedCitation":"&lt;sup&gt;5&lt;/sup&gt;"},"properties":{"noteIndex":0},"schema":"https://github.com/citation-style-language/schema/raw/master/csl-citation.json"}</w:instrText>
      </w:r>
      <w:r w:rsidR="0091447F" w:rsidRPr="00D82662">
        <w:fldChar w:fldCharType="separate"/>
      </w:r>
      <w:r w:rsidR="008127D6" w:rsidRPr="00D82662">
        <w:rPr>
          <w:noProof/>
          <w:vertAlign w:val="superscript"/>
        </w:rPr>
        <w:t>5</w:t>
      </w:r>
      <w:r w:rsidR="0091447F" w:rsidRPr="00D82662">
        <w:fldChar w:fldCharType="end"/>
      </w:r>
      <w:r w:rsidR="005260EA" w:rsidRPr="00D82662">
        <w:t>.</w:t>
      </w:r>
    </w:p>
    <w:p w14:paraId="447A690B" w14:textId="3D3C831A" w:rsidR="00934378" w:rsidRPr="00D82662" w:rsidRDefault="00934378" w:rsidP="00934378">
      <w:r w:rsidRPr="00D82662">
        <w:t>An online spreadsheet</w:t>
      </w:r>
      <w:r w:rsidR="00885B8C" w:rsidRPr="00D82662">
        <w:t>, Airtable</w:t>
      </w:r>
      <w:r w:rsidR="00885B8C" w:rsidRPr="00D82662">
        <w:fldChar w:fldCharType="begin" w:fldLock="1"/>
      </w:r>
      <w:r w:rsidR="00663B55">
        <w:instrText>ADDIN CSL_CITATION {"citationItems":[{"id":"ITEM-1","itemData":{"URL":"https://airtable.com/","id":"ITEM-1","issued":{"date-parts":[["0"]]},"title":"Airtable","type":"webpage"},"uris":["http://www.mendeley.com/documents/?uuid=5863f455-0b68-4ab6-b592-9ff30cab757b"]}],"mendeley":{"formattedCitation":"&lt;sup&gt;6&lt;/sup&gt;","plainTextFormattedCitation":"6","previouslyFormattedCitation":"&lt;sup&gt;6&lt;/sup&gt;"},"properties":{"noteIndex":0},"schema":"https://github.com/citation-style-language/schema/raw/master/csl-citation.json"}</w:instrText>
      </w:r>
      <w:r w:rsidR="00885B8C" w:rsidRPr="00D82662">
        <w:fldChar w:fldCharType="separate"/>
      </w:r>
      <w:r w:rsidR="008127D6" w:rsidRPr="00D82662">
        <w:rPr>
          <w:noProof/>
          <w:vertAlign w:val="superscript"/>
        </w:rPr>
        <w:t>6</w:t>
      </w:r>
      <w:r w:rsidR="00885B8C" w:rsidRPr="00D82662">
        <w:fldChar w:fldCharType="end"/>
      </w:r>
      <w:r w:rsidR="00885B8C" w:rsidRPr="00D82662">
        <w:t xml:space="preserve">, </w:t>
      </w:r>
      <w:r w:rsidRPr="00D82662">
        <w:t xml:space="preserve">was utilized to house all templates in an evergreen fashion. The online spreadsheet containing the raw data for all templates may be found at the following link: </w:t>
      </w:r>
      <w:hyperlink r:id="rId9" w:tgtFrame="_blank" w:history="1">
        <w:r w:rsidRPr="00D82662">
          <w:rPr>
            <w:rStyle w:val="Hyperlink"/>
          </w:rPr>
          <w:t>bit.ly/StructureNaming</w:t>
        </w:r>
      </w:hyperlink>
      <w:r w:rsidRPr="00D82662">
        <w:t>. Congruent with the ASTRO consensus paper</w:t>
      </w:r>
      <w:r w:rsidRPr="00D82662">
        <w:fldChar w:fldCharType="begin" w:fldLock="1"/>
      </w:r>
      <w:r w:rsidR="00663B55">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3&lt;/sup&gt;","plainTextFormattedCitation":"3","previouslyFormattedCitation":"&lt;sup&gt;3&lt;/sup&gt;"},"properties":{"noteIndex":0},"schema":"https://github.com/citation-style-language/schema/raw/master/csl-citation.json"}</w:instrText>
      </w:r>
      <w:r w:rsidRPr="00D82662">
        <w:fldChar w:fldCharType="separate"/>
      </w:r>
      <w:r w:rsidR="008127D6" w:rsidRPr="00D82662">
        <w:rPr>
          <w:noProof/>
          <w:vertAlign w:val="superscript"/>
        </w:rPr>
        <w:t>3</w:t>
      </w:r>
      <w:r w:rsidRPr="00D82662">
        <w:fldChar w:fldCharType="end"/>
      </w:r>
      <w:r w:rsidRPr="00D82662">
        <w:t>, there are two types of structures: Recommend, which should be contoured in all adult definitive cases and may assist with organ selection for palliative cases; and Consider, for structures considered on a case-by-case basis.</w:t>
      </w:r>
      <w:r w:rsidRPr="00D82662" w:rsidDel="001A369C">
        <w:t xml:space="preserve"> </w:t>
      </w:r>
      <w:r w:rsidRPr="00D82662">
        <w:t>The program selects</w:t>
      </w:r>
      <w:r w:rsidR="005F1AD1" w:rsidRPr="00D82662">
        <w:t xml:space="preserve"> </w:t>
      </w:r>
      <w:r w:rsidRPr="00D82662">
        <w:t xml:space="preserve">Recommended structures by default, with Consider structures initially unchecked and can be imported </w:t>
      </w:r>
      <w:r w:rsidRPr="00D82662">
        <w:lastRenderedPageBreak/>
        <w:t>based upon user selection. Changes to the online spreadsheet are updated and viewable in the program in real time.</w:t>
      </w:r>
    </w:p>
    <w:p w14:paraId="7652404E" w14:textId="22A7A4CE" w:rsidR="00496C91" w:rsidRPr="00D82662" w:rsidRDefault="00272639" w:rsidP="0003183B">
      <w:bookmarkStart w:id="1" w:name="_Hlk134180832"/>
      <w:r w:rsidRPr="00D82662">
        <w:t>The program was written</w:t>
      </w:r>
      <w:r w:rsidR="00B10815" w:rsidRPr="00D82662">
        <w:t xml:space="preserve"> (BMA)</w:t>
      </w:r>
      <w:r w:rsidRPr="00D82662">
        <w:t xml:space="preserve"> using </w:t>
      </w:r>
      <w:r w:rsidR="00306C64" w:rsidRPr="00D82662">
        <w:t>C</w:t>
      </w:r>
      <w:r w:rsidRPr="00D82662">
        <w:t>#</w:t>
      </w:r>
      <w:r w:rsidR="00A74086" w:rsidRPr="00D82662">
        <w:fldChar w:fldCharType="begin" w:fldLock="1"/>
      </w:r>
      <w:r w:rsidR="00663B55">
        <w:instrText>ADDIN CSL_CITATION {"citationItems":[{"id":"ITEM-1","itemData":{"author":[{"dropping-particle":"","family":"2013","given":"Microsoft Corporation","non-dropping-particle":"","parse-names":false,"suffix":""}],"id":"ITEM-1","issued":{"date-parts":[["2013"]]},"title":"C# Language Specification Version .NET 4.8.1","type":"article"},"uris":["http://www.mendeley.com/documents/?uuid=ef9dcf95-3ae6-31b3-a316-a591a761022b"]}],"mendeley":{"formattedCitation":"&lt;sup&gt;7&lt;/sup&gt;","plainTextFormattedCitation":"7","previouslyFormattedCitation":"&lt;sup&gt;7&lt;/sup&gt;"},"properties":{"noteIndex":0},"schema":"https://github.com/citation-style-language/schema/raw/master/csl-citation.json"}</w:instrText>
      </w:r>
      <w:r w:rsidR="00A74086" w:rsidRPr="00D82662">
        <w:fldChar w:fldCharType="separate"/>
      </w:r>
      <w:r w:rsidR="008127D6" w:rsidRPr="00D82662">
        <w:rPr>
          <w:noProof/>
          <w:vertAlign w:val="superscript"/>
        </w:rPr>
        <w:t>7</w:t>
      </w:r>
      <w:r w:rsidR="00A74086" w:rsidRPr="00D82662">
        <w:fldChar w:fldCharType="end"/>
      </w:r>
      <w:r w:rsidR="001F6672" w:rsidRPr="00D82662">
        <w:t>, ensuring it’s computability with windows systems.</w:t>
      </w:r>
      <w:bookmarkEnd w:id="1"/>
      <w:r w:rsidR="00845CC7" w:rsidRPr="00D82662">
        <w:t xml:space="preserve"> </w:t>
      </w:r>
      <w:r w:rsidR="001F6672" w:rsidRPr="00D82662">
        <w:t>It</w:t>
      </w:r>
      <w:r w:rsidR="00845CC7" w:rsidRPr="00D82662">
        <w:t xml:space="preserve">s </w:t>
      </w:r>
      <w:r w:rsidR="004B0792" w:rsidRPr="00D82662">
        <w:t>workflow</w:t>
      </w:r>
      <w:r w:rsidR="00FE6F7E" w:rsidRPr="00D82662">
        <w:t xml:space="preserve"> </w:t>
      </w:r>
      <w:r w:rsidR="004B0792" w:rsidRPr="00D82662">
        <w:t>is broken down into three major steps</w:t>
      </w:r>
      <w:r w:rsidR="009C025F" w:rsidRPr="00D82662">
        <w:t>, as illustrated in Figure 1</w:t>
      </w:r>
      <w:r w:rsidR="00845CC7" w:rsidRPr="00D82662">
        <w:t>:</w:t>
      </w:r>
      <w:r w:rsidR="004B0792" w:rsidRPr="00D82662">
        <w:t xml:space="preserve"> </w:t>
      </w:r>
      <w:r w:rsidR="00845CC7" w:rsidRPr="00D82662">
        <w:t xml:space="preserve">(1) </w:t>
      </w:r>
      <w:r w:rsidR="004B0792" w:rsidRPr="00D82662">
        <w:t xml:space="preserve">the </w:t>
      </w:r>
      <w:r w:rsidR="00742A42">
        <w:t>population</w:t>
      </w:r>
      <w:r w:rsidR="004B0792" w:rsidRPr="00D82662">
        <w:t xml:space="preserve"> of template</w:t>
      </w:r>
      <w:r w:rsidR="00742A42">
        <w:t>s</w:t>
      </w:r>
      <w:r w:rsidR="00845CC7" w:rsidRPr="00D82662">
        <w:t xml:space="preserve">, (2) manipulation of ROIs, and (3) </w:t>
      </w:r>
      <w:r w:rsidR="00742A42">
        <w:t>running the DICOM patient-specific server</w:t>
      </w:r>
      <w:r w:rsidR="00845CC7" w:rsidRPr="00D82662">
        <w:t xml:space="preserve">, and/or creating loadable DICOM/XML files. </w:t>
      </w:r>
      <w:r w:rsidR="00934378" w:rsidRPr="00D82662">
        <w:t xml:space="preserve">Resulting output is compatible with all treatment planning systems which utilize the DICOM standard. </w:t>
      </w:r>
      <w:r w:rsidR="00845CC7" w:rsidRPr="00D82662">
        <w:t xml:space="preserve"> </w:t>
      </w:r>
      <w:r w:rsidRPr="00D82662">
        <w:t xml:space="preserve">DICOM files </w:t>
      </w:r>
      <w:r w:rsidR="004B535C" w:rsidRPr="00D82662">
        <w:t>are</w:t>
      </w:r>
      <w:r w:rsidRPr="00D82662">
        <w:t xml:space="preserve"> </w:t>
      </w:r>
      <w:r w:rsidR="004B535C" w:rsidRPr="00D82662">
        <w:t>manipulated</w:t>
      </w:r>
      <w:r w:rsidRPr="00D82662">
        <w:t xml:space="preserve"> via the publicly available FellowOakDicom package</w:t>
      </w:r>
      <w:r w:rsidR="0002678A" w:rsidRPr="00D82662">
        <w:fldChar w:fldCharType="begin" w:fldLock="1"/>
      </w:r>
      <w:r w:rsidR="00663B55">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8&lt;/sup&gt;","plainTextFormattedCitation":"8","previouslyFormattedCitation":"&lt;sup&gt;8&lt;/sup&gt;"},"properties":{"noteIndex":0},"schema":"https://github.com/citation-style-language/schema/raw/master/csl-citation.json"}</w:instrText>
      </w:r>
      <w:r w:rsidR="0002678A" w:rsidRPr="00D82662">
        <w:fldChar w:fldCharType="separate"/>
      </w:r>
      <w:r w:rsidR="008127D6" w:rsidRPr="00D82662">
        <w:rPr>
          <w:noProof/>
          <w:vertAlign w:val="superscript"/>
        </w:rPr>
        <w:t>8</w:t>
      </w:r>
      <w:r w:rsidR="0002678A" w:rsidRPr="00D82662">
        <w:fldChar w:fldCharType="end"/>
      </w:r>
      <w:r w:rsidRPr="00D82662">
        <w:t xml:space="preserve">, and a </w:t>
      </w:r>
      <w:r w:rsidR="00306C64" w:rsidRPr="00D82662">
        <w:t>C</w:t>
      </w:r>
      <w:r w:rsidRPr="00D82662">
        <w:t># wrapper for the ITK coding package, SimpleITK</w:t>
      </w:r>
      <w:r w:rsidR="002A4E42" w:rsidRPr="00D82662">
        <w:fldChar w:fldCharType="begin" w:fldLock="1"/>
      </w:r>
      <w:r w:rsidR="00663B55">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9&lt;/sup&gt;","plainTextFormattedCitation":"9","previouslyFormattedCitation":"&lt;sup&gt;9&lt;/sup&gt;"},"properties":{"noteIndex":0},"schema":"https://github.com/citation-style-language/schema/raw/master/csl-citation.json"}</w:instrText>
      </w:r>
      <w:r w:rsidR="002A4E42" w:rsidRPr="00D82662">
        <w:fldChar w:fldCharType="separate"/>
      </w:r>
      <w:r w:rsidR="008127D6" w:rsidRPr="00D82662">
        <w:rPr>
          <w:noProof/>
          <w:vertAlign w:val="superscript"/>
        </w:rPr>
        <w:t>9</w:t>
      </w:r>
      <w:r w:rsidR="002A4E42" w:rsidRPr="00D82662">
        <w:fldChar w:fldCharType="end"/>
      </w:r>
      <w:r w:rsidR="008B610A" w:rsidRPr="00D82662">
        <w:t>.</w:t>
      </w:r>
      <w:r w:rsidR="006E4E8C" w:rsidRPr="00D82662">
        <w:t xml:space="preserve"> </w:t>
      </w:r>
      <w:r w:rsidR="00276D2B" w:rsidRPr="00D82662">
        <w:t xml:space="preserve">The </w:t>
      </w:r>
      <w:r w:rsidR="00126906" w:rsidRPr="00D82662">
        <w:t>framework for</w:t>
      </w:r>
      <w:r w:rsidR="006E4E8C" w:rsidRPr="00D82662">
        <w:t xml:space="preserve"> creating RT Structure files in Python </w:t>
      </w:r>
      <w:r w:rsidR="00126906" w:rsidRPr="00D82662">
        <w:t>has been previously reported</w:t>
      </w:r>
      <w:r w:rsidR="00D87D71" w:rsidRPr="00D82662">
        <w:fldChar w:fldCharType="begin" w:fldLock="1"/>
      </w:r>
      <w:r w:rsidR="00663B55">
        <w:instrText>ADDIN CSL_CITATION {"citationItems":[{"id":"ITEM-1","itemData":{"DOI":"10.1016/j.prro.2021.02.003","ISSN":"18798500","author":[{"dropping-particle":"","family":"Anderson","given":"Brian M.","non-dropping-particle":"","parse-names":false,"suffix":""},{"dropping-particle":"","family":"Wahid","given":"Kareem A.","non-dropping-particle":"","parse-names":false,"suffix":""},{"dropping-particle":"","family":"Brock","given":"Kristy K.","non-dropping-particle":"","parse-names":false,"suffix":""}],"container-title":"Practical Radiation Oncology","id":"ITEM-1","issued":{"date-parts":[["2021","2","17"]]},"publisher":"Elsevier","title":"Simple Python Module for Conversions between DICOM Images and Radiation Therapy Structures, Masks, and Prediction Arrays","type":"article-journal"},"uris":["http://www.mendeley.com/documents/?uuid=7bde30c1-dcee-3090-8810-bda44b047ec6"]}],"mendeley":{"formattedCitation":"&lt;sup&gt;10&lt;/sup&gt;","plainTextFormattedCitation":"10","previouslyFormattedCitation":"&lt;sup&gt;10&lt;/sup&gt;"},"properties":{"noteIndex":0},"schema":"https://github.com/citation-style-language/schema/raw/master/csl-citation.json"}</w:instrText>
      </w:r>
      <w:r w:rsidR="00D87D71" w:rsidRPr="00D82662">
        <w:fldChar w:fldCharType="separate"/>
      </w:r>
      <w:r w:rsidR="008127D6" w:rsidRPr="00D82662">
        <w:rPr>
          <w:noProof/>
          <w:vertAlign w:val="superscript"/>
        </w:rPr>
        <w:t>10</w:t>
      </w:r>
      <w:r w:rsidR="00D87D71" w:rsidRPr="00D82662">
        <w:fldChar w:fldCharType="end"/>
      </w:r>
      <w:r w:rsidR="006E4E8C" w:rsidRPr="00D82662">
        <w:t>.</w:t>
      </w:r>
      <w:r w:rsidR="005A640C" w:rsidRPr="00D82662">
        <w:t xml:space="preserve"> </w:t>
      </w:r>
      <w:r w:rsidR="009C025F" w:rsidRPr="00D82662">
        <w:t>Videos for the installation and running of the program can be found linked at the bottom of the publicly available GitHub page:</w:t>
      </w:r>
      <w:r w:rsidR="00371EC2">
        <w:t xml:space="preserve"> </w:t>
      </w:r>
      <w:r w:rsidR="00371EC2">
        <w:rPr>
          <w:b/>
          <w:bCs/>
        </w:rPr>
        <w:t>anon for review</w:t>
      </w:r>
      <w:r w:rsidR="009C025F" w:rsidRPr="00D82662">
        <w:t xml:space="preserve">, </w:t>
      </w:r>
      <w:r w:rsidR="00440838" w:rsidRPr="00D82662">
        <w:t xml:space="preserve">and </w:t>
      </w:r>
      <w:r w:rsidR="009C025F" w:rsidRPr="00D82662">
        <w:t xml:space="preserve">are continually updated to </w:t>
      </w:r>
      <w:r w:rsidR="000B62AA" w:rsidRPr="00D82662">
        <w:t>demonstrate current features and</w:t>
      </w:r>
      <w:r w:rsidR="009C025F" w:rsidRPr="00D82662">
        <w:t xml:space="preserve"> performance of the program.  </w:t>
      </w:r>
      <w:r w:rsidR="007D6EB3" w:rsidRPr="00D82662">
        <w:t>Individual ROIs are linked across treatment sites, so changes in nomenclature are easily transferred to all structure set templates via a single change when a clinic-specific online spreadsheet is used.</w:t>
      </w:r>
    </w:p>
    <w:p w14:paraId="677D1E5F" w14:textId="22AE3464" w:rsidR="00934378" w:rsidRPr="00D82662" w:rsidRDefault="00934378" w:rsidP="00934378">
      <w:r w:rsidRPr="00D82662">
        <w:t>Template language can be selected as English, Spanish, or French. Structures default to English if Spanish or French translations are not available. By default, the program orders the structures using a combination of primary and reverse orders, as reverse order reflects natural language more clearly for certain structures (e.g., Reverse order of Anal_Canal, Bowel_Bag reflects natural language more than Primary order of Canal_Anal, Bag_Bowel</w:t>
      </w:r>
      <w:r w:rsidR="001F6672" w:rsidRPr="00D82662">
        <w:t>). U</w:t>
      </w:r>
      <w:r w:rsidRPr="00D82662">
        <w:t>sers can choose to import all structures by Primary or Reverse TG-263 nomenclature</w:t>
      </w:r>
      <w:r w:rsidR="001F6672" w:rsidRPr="00D82662">
        <w:t>.</w:t>
      </w:r>
    </w:p>
    <w:p w14:paraId="597D47C3" w14:textId="760E2E68" w:rsidR="00934378" w:rsidRPr="00D82662" w:rsidRDefault="00DC03B6" w:rsidP="0003183B">
      <w:bookmarkStart w:id="2" w:name="_Hlk134180935"/>
      <w:r w:rsidRPr="00D82662">
        <w:t>The program was piloted at multiple sites with Eclipse (JR, K</w:t>
      </w:r>
      <w:r w:rsidR="008127D6" w:rsidRPr="00D82662">
        <w:t>W</w:t>
      </w:r>
      <w:r w:rsidRPr="00D82662">
        <w:t>, DH), Pinnacle (RZ) and Raystation (CE) to ensure compat</w:t>
      </w:r>
      <w:r w:rsidR="001F6672" w:rsidRPr="00D82662">
        <w:t>i</w:t>
      </w:r>
      <w:r w:rsidRPr="00D82662">
        <w:t>bility with multiple treatment planning systems (TPS)</w:t>
      </w:r>
      <w:r w:rsidR="001F6672" w:rsidRPr="00D82662">
        <w:t>. We wanted to make the model output compatible with as many TPS as possible, and so ensured the model output follows the DICOM standard</w:t>
      </w:r>
      <w:r w:rsidRPr="00D82662">
        <w:t xml:space="preserve">. </w:t>
      </w:r>
    </w:p>
    <w:bookmarkEnd w:id="2"/>
    <w:p w14:paraId="08D034FE" w14:textId="0A678BC5" w:rsidR="0003183B" w:rsidRPr="00D82662" w:rsidRDefault="009C025F" w:rsidP="0003183B">
      <w:r w:rsidRPr="00D82662">
        <w:t>The subsequent sections expand on each step of the program’s workflow.</w:t>
      </w:r>
      <w:r w:rsidR="00B2271D">
        <w:t xml:space="preserve"> A series of videos explaining each step of the program is available on YouTube, linked through our GitHub page.</w:t>
      </w:r>
    </w:p>
    <w:p w14:paraId="788FC068" w14:textId="5326ABFF" w:rsidR="001F5F33" w:rsidRPr="00D82662" w:rsidRDefault="009C025F" w:rsidP="005709A1">
      <w:pPr>
        <w:pStyle w:val="Heading2"/>
      </w:pPr>
      <w:r w:rsidRPr="00D82662">
        <w:t xml:space="preserve">Step 1: </w:t>
      </w:r>
      <w:r w:rsidR="005709A1" w:rsidRPr="00D82662">
        <w:t>Creation of Template</w:t>
      </w:r>
    </w:p>
    <w:p w14:paraId="13E1F2A7" w14:textId="77777777" w:rsidR="00083692" w:rsidRPr="00D82662" w:rsidRDefault="00853FA7" w:rsidP="000F47AA">
      <w:r w:rsidRPr="00D82662">
        <w:t xml:space="preserve">The program comes with </w:t>
      </w:r>
      <w:r w:rsidR="007213A7" w:rsidRPr="00D82662">
        <w:t xml:space="preserve">a </w:t>
      </w:r>
      <w:r w:rsidR="009350B7" w:rsidRPr="00D82662">
        <w:t>li</w:t>
      </w:r>
      <w:r w:rsidR="007213A7" w:rsidRPr="00D82662">
        <w:t>brary</w:t>
      </w:r>
      <w:r w:rsidR="009350B7" w:rsidRPr="00D82662">
        <w:t xml:space="preserve"> of </w:t>
      </w:r>
      <w:r w:rsidRPr="00D82662">
        <w:t>5</w:t>
      </w:r>
      <w:r w:rsidR="0048328D" w:rsidRPr="00D82662">
        <w:t>3</w:t>
      </w:r>
      <w:r w:rsidRPr="00D82662">
        <w:t xml:space="preserve"> premade </w:t>
      </w:r>
      <w:r w:rsidR="00B1058D" w:rsidRPr="00D82662">
        <w:t xml:space="preserve">structure set </w:t>
      </w:r>
      <w:r w:rsidR="002E7500" w:rsidRPr="00D82662">
        <w:t>templates</w:t>
      </w:r>
      <w:r w:rsidRPr="00D82662">
        <w:t xml:space="preserve"> </w:t>
      </w:r>
      <w:r w:rsidR="007B090B" w:rsidRPr="00D82662">
        <w:t xml:space="preserve">designed for specific </w:t>
      </w:r>
      <w:r w:rsidRPr="00D82662">
        <w:t xml:space="preserve"> anatomical site</w:t>
      </w:r>
      <w:r w:rsidR="007B090B" w:rsidRPr="00D82662">
        <w:t>s</w:t>
      </w:r>
      <w:r w:rsidRPr="00D82662">
        <w:t xml:space="preserve"> and </w:t>
      </w:r>
      <w:r w:rsidR="00616127" w:rsidRPr="00D82662">
        <w:t>clinical indication</w:t>
      </w:r>
      <w:r w:rsidR="007B090B" w:rsidRPr="00D82662">
        <w:t>s</w:t>
      </w:r>
      <w:r w:rsidR="00F13D6D" w:rsidRPr="00D82662">
        <w:t xml:space="preserve"> which can be loaded from our online spreadsheet</w:t>
      </w:r>
      <w:r w:rsidR="00934378" w:rsidRPr="00D82662">
        <w:t xml:space="preserve"> as described above.</w:t>
      </w:r>
    </w:p>
    <w:p w14:paraId="3357F670" w14:textId="46295D4D" w:rsidR="00083692" w:rsidRPr="00D82662" w:rsidRDefault="00083692" w:rsidP="000F47AA">
      <w:r w:rsidRPr="00D82662">
        <w:t>A user can create their own</w:t>
      </w:r>
      <w:r w:rsidR="00934378" w:rsidRPr="00D82662">
        <w:t xml:space="preserve"> template in several ways; 1) </w:t>
      </w:r>
      <w:r w:rsidRPr="00D82662">
        <w:t>Copying a p</w:t>
      </w:r>
      <w:r w:rsidR="00934378" w:rsidRPr="00D82662">
        <w:t xml:space="preserve">re-made structure templates, 2) </w:t>
      </w:r>
      <w:r w:rsidRPr="00D82662">
        <w:t xml:space="preserve">creating a new template </w:t>
      </w:r>
      <w:r w:rsidR="00934378" w:rsidRPr="00D82662">
        <w:t xml:space="preserve">from </w:t>
      </w:r>
      <w:r w:rsidRPr="00D82662">
        <w:t>a previous</w:t>
      </w:r>
      <w:r w:rsidR="00934378" w:rsidRPr="00D82662">
        <w:t xml:space="preserve"> RT structure </w:t>
      </w:r>
      <w:r w:rsidRPr="00D82662">
        <w:t>file</w:t>
      </w:r>
      <w:r w:rsidR="00934378" w:rsidRPr="00D82662">
        <w:t xml:space="preserve"> or Varian xml file or 3) </w:t>
      </w:r>
      <w:r w:rsidRPr="00D82662">
        <w:t>M</w:t>
      </w:r>
      <w:r w:rsidR="00934378" w:rsidRPr="00D82662">
        <w:t xml:space="preserve">anual creation. </w:t>
      </w:r>
      <w:bookmarkStart w:id="3" w:name="_Hlk134181568"/>
      <w:r w:rsidRPr="00D82662">
        <w:t xml:space="preserve">We wanted to ensure that users could benefit from the previously created templates that follow TG-263 nomenclature, but also have the ability to </w:t>
      </w:r>
      <w:r w:rsidR="001518AD" w:rsidRPr="00D82662">
        <w:t>c</w:t>
      </w:r>
      <w:r w:rsidRPr="00D82662">
        <w:t>reate their own templates as desired</w:t>
      </w:r>
      <w:r w:rsidR="001518AD" w:rsidRPr="00D82662">
        <w:t xml:space="preserve"> within their clinic</w:t>
      </w:r>
      <w:r w:rsidRPr="00D82662">
        <w:t>.</w:t>
      </w:r>
      <w:bookmarkEnd w:id="3"/>
    </w:p>
    <w:p w14:paraId="7C16A1E8" w14:textId="7EABE6D2" w:rsidR="001F5F33" w:rsidRPr="00D82662" w:rsidRDefault="00934378" w:rsidP="000F47AA">
      <w:r w:rsidRPr="00D82662">
        <w:t>All default templates load in ABC order, arranged by the name of the template (Table S1</w:t>
      </w:r>
      <w:bookmarkStart w:id="4" w:name="_Hlk134181681"/>
      <w:r w:rsidRPr="00D82662">
        <w:t xml:space="preserve">). </w:t>
      </w:r>
      <w:r w:rsidR="007747CF" w:rsidRPr="00D82662">
        <w:t xml:space="preserve">If the user has pre-existing templates in </w:t>
      </w:r>
      <w:r w:rsidR="001F5F33" w:rsidRPr="00D82662">
        <w:t>Varian .xml file</w:t>
      </w:r>
      <w:r w:rsidR="007747CF" w:rsidRPr="00D82662">
        <w:t xml:space="preserve"> format</w:t>
      </w:r>
      <w:r w:rsidR="001F5F33" w:rsidRPr="00D82662">
        <w:t xml:space="preserve">, </w:t>
      </w:r>
      <w:r w:rsidR="00F13D6D" w:rsidRPr="00D82662">
        <w:t>the</w:t>
      </w:r>
      <w:r w:rsidR="00240719" w:rsidRPr="00D82662">
        <w:t>y</w:t>
      </w:r>
      <w:r w:rsidR="00F13D6D" w:rsidRPr="00D82662">
        <w:t xml:space="preserve"> can be easily added </w:t>
      </w:r>
      <w:r w:rsidR="00EC35E5" w:rsidRPr="00D82662">
        <w:t>to allow for template modification within our program</w:t>
      </w:r>
      <w:r w:rsidR="00F13D6D" w:rsidRPr="00D82662">
        <w:t>.</w:t>
      </w:r>
      <w:r w:rsidRPr="00D82662">
        <w:t xml:space="preserve"> </w:t>
      </w:r>
      <w:r w:rsidR="001E65A3" w:rsidRPr="00D82662">
        <w:t xml:space="preserve">This plugin was created to remove any headache of exporting templates from the Varian system to our program. </w:t>
      </w:r>
      <w:bookmarkEnd w:id="4"/>
      <w:r w:rsidR="007D6EB3" w:rsidRPr="00D82662">
        <w:t>Lastly</w:t>
      </w:r>
      <w:r w:rsidRPr="00D82662">
        <w:t xml:space="preserve">, the user may create a new template, </w:t>
      </w:r>
      <w:r w:rsidR="007D6EB3" w:rsidRPr="00D82662">
        <w:t>by adding ROIs and selecting new colors manually.</w:t>
      </w:r>
    </w:p>
    <w:p w14:paraId="63213196" w14:textId="65B07B4B" w:rsidR="001F5F33" w:rsidRPr="00D82662" w:rsidRDefault="007747CF" w:rsidP="001F5F33">
      <w:pPr>
        <w:pStyle w:val="Heading2"/>
      </w:pPr>
      <w:r w:rsidRPr="00D82662">
        <w:lastRenderedPageBreak/>
        <w:t>Step 2: Manipulation of ROIs</w:t>
      </w:r>
    </w:p>
    <w:p w14:paraId="78AA3323" w14:textId="26F1BC0E" w:rsidR="00EC35E5" w:rsidRPr="00D82662" w:rsidRDefault="006374CA" w:rsidP="00EC35E5">
      <w:r w:rsidRPr="00D82662">
        <w:t xml:space="preserve">After a template has been created, ROIs are listed alphabetically </w:t>
      </w:r>
      <w:r w:rsidR="000725A8" w:rsidRPr="00D82662">
        <w:t xml:space="preserve">grouped </w:t>
      </w:r>
      <w:r w:rsidRPr="00D82662">
        <w:t>within their Interprete</w:t>
      </w:r>
      <w:r w:rsidR="0035796E" w:rsidRPr="00D82662">
        <w:t>d</w:t>
      </w:r>
      <w:r w:rsidRPr="00D82662">
        <w:t xml:space="preserve"> </w:t>
      </w:r>
      <w:r w:rsidR="009F402C" w:rsidRPr="00D82662">
        <w:t>T</w:t>
      </w:r>
      <w:r w:rsidRPr="00D82662">
        <w:t>ype</w:t>
      </w:r>
      <w:r w:rsidR="006C5EFA" w:rsidRPr="00D82662">
        <w:fldChar w:fldCharType="begin" w:fldLock="1"/>
      </w:r>
      <w:r w:rsidR="00663B55">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11&lt;/sup&gt;","plainTextFormattedCitation":"11","previouslyFormattedCitation":"&lt;sup&gt;11&lt;/sup&gt;"},"properties":{"noteIndex":0},"schema":"https://github.com/citation-style-language/schema/raw/master/csl-citation.json"}</w:instrText>
      </w:r>
      <w:r w:rsidR="006C5EFA" w:rsidRPr="00D82662">
        <w:fldChar w:fldCharType="separate"/>
      </w:r>
      <w:r w:rsidR="008127D6" w:rsidRPr="00D82662">
        <w:rPr>
          <w:noProof/>
          <w:vertAlign w:val="superscript"/>
        </w:rPr>
        <w:t>11</w:t>
      </w:r>
      <w:r w:rsidR="006C5EFA" w:rsidRPr="00D82662">
        <w:fldChar w:fldCharType="end"/>
      </w:r>
      <w:r w:rsidR="00C545D5" w:rsidRPr="00D82662">
        <w:t xml:space="preserve"> (PTV, CTV, Organ, etc.)</w:t>
      </w:r>
      <w:r w:rsidRPr="00D82662">
        <w:t>. This means any ROI with a type of PTV will be listed above CTV, then GTV, and then all other types,</w:t>
      </w:r>
      <w:r w:rsidR="00A01D73" w:rsidRPr="00D82662">
        <w:t xml:space="preserve"> </w:t>
      </w:r>
      <w:r w:rsidR="00D4657B" w:rsidRPr="00D82662">
        <w:t>as shown in</w:t>
      </w:r>
      <w:r w:rsidR="00CB7314">
        <w:t xml:space="preserve"> Figure 2</w:t>
      </w:r>
      <w:r w:rsidRPr="00D82662">
        <w:t>.</w:t>
      </w:r>
      <w:r w:rsidR="007F03D2" w:rsidRPr="00D82662">
        <w:t xml:space="preserve"> The list of ROI </w:t>
      </w:r>
      <w:r w:rsidR="00586983" w:rsidRPr="00D82662">
        <w:t>I</w:t>
      </w:r>
      <w:r w:rsidR="007F03D2" w:rsidRPr="00D82662">
        <w:t xml:space="preserve">nterpreter </w:t>
      </w:r>
      <w:r w:rsidR="00586983" w:rsidRPr="00D82662">
        <w:t>T</w:t>
      </w:r>
      <w:r w:rsidR="007F03D2" w:rsidRPr="00D82662">
        <w:t>ypes can be found in the DICOM Standard Brow</w:t>
      </w:r>
      <w:r w:rsidR="00600130" w:rsidRPr="00D82662">
        <w:t>s</w:t>
      </w:r>
      <w:r w:rsidR="007F03D2" w:rsidRPr="00D82662">
        <w:t>er</w:t>
      </w:r>
      <w:r w:rsidR="002E4D60" w:rsidRPr="00D82662">
        <w:t>.</w:t>
      </w:r>
      <w:r w:rsidR="002E4D60" w:rsidRPr="00D82662">
        <w:fldChar w:fldCharType="begin" w:fldLock="1"/>
      </w:r>
      <w:r w:rsidR="00663B55">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11&lt;/sup&gt;","plainTextFormattedCitation":"11","previouslyFormattedCitation":"&lt;sup&gt;11&lt;/sup&gt;"},"properties":{"noteIndex":0},"schema":"https://github.com/citation-style-language/schema/raw/master/csl-citation.json"}</w:instrText>
      </w:r>
      <w:r w:rsidR="002E4D60" w:rsidRPr="00D82662">
        <w:fldChar w:fldCharType="separate"/>
      </w:r>
      <w:r w:rsidR="008127D6" w:rsidRPr="00D82662">
        <w:rPr>
          <w:noProof/>
          <w:vertAlign w:val="superscript"/>
        </w:rPr>
        <w:t>11</w:t>
      </w:r>
      <w:r w:rsidR="002E4D60" w:rsidRPr="00D82662">
        <w:fldChar w:fldCharType="end"/>
      </w:r>
      <w:r w:rsidR="007747CF" w:rsidRPr="00D82662">
        <w:t xml:space="preserve"> </w:t>
      </w:r>
      <w:r w:rsidR="00EC35E5" w:rsidRPr="00D82662">
        <w:t xml:space="preserve">If utilizing the premade structure sets, Recommend structures (which should be contoured in all adult definitive cases and may assist with organ selection for palliative cases) will populate first in alphabetical order as default-checked, while all Consider structures (structures considered on a case-by-case basis) will populate below in alphabetical order as default-unchecked (Figure </w:t>
      </w:r>
      <w:r w:rsidR="00CB7314">
        <w:t>2</w:t>
      </w:r>
      <w:r w:rsidR="00EC35E5" w:rsidRPr="00D82662">
        <w:t>) according to the ASTRO consensus paper.</w:t>
      </w:r>
      <w:r w:rsidR="00EC35E5" w:rsidRPr="00D82662">
        <w:fldChar w:fldCharType="begin" w:fldLock="1"/>
      </w:r>
      <w:r w:rsidR="00663B55">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3&lt;/sup&gt;","plainTextFormattedCitation":"3","previouslyFormattedCitation":"&lt;sup&gt;3&lt;/sup&gt;"},"properties":{"noteIndex":0},"schema":"https://github.com/citation-style-language/schema/raw/master/csl-citation.json"}</w:instrText>
      </w:r>
      <w:r w:rsidR="00EC35E5" w:rsidRPr="00D82662">
        <w:fldChar w:fldCharType="separate"/>
      </w:r>
      <w:r w:rsidR="008127D6" w:rsidRPr="00D82662">
        <w:rPr>
          <w:noProof/>
          <w:vertAlign w:val="superscript"/>
        </w:rPr>
        <w:t>3</w:t>
      </w:r>
      <w:r w:rsidR="00EC35E5" w:rsidRPr="00D82662">
        <w:fldChar w:fldCharType="end"/>
      </w:r>
      <w:r w:rsidR="00EC35E5" w:rsidRPr="00D82662">
        <w:t xml:space="preserve"> </w:t>
      </w:r>
      <w:r w:rsidR="00ED6A4C" w:rsidRPr="00D82662">
        <w:t xml:space="preserve">Therefore, the program is structured to allow for users to add Consider structures on an as-needed basis. </w:t>
      </w:r>
    </w:p>
    <w:p w14:paraId="792FAF10" w14:textId="5DB48DC3" w:rsidR="006374CA" w:rsidRPr="00D82662" w:rsidRDefault="00EC35E5" w:rsidP="007747CF">
      <w:r w:rsidRPr="00D82662">
        <w:t xml:space="preserve">Additional </w:t>
      </w:r>
      <w:r w:rsidR="007747CF" w:rsidRPr="00D82662">
        <w:t>ROIs can be added via the program interface or selection of an existing RT Structure file.</w:t>
      </w:r>
      <w:r w:rsidR="003C140B" w:rsidRPr="00D82662">
        <w:t xml:space="preserve"> This allows the user to easily combine structures from several RT structure files into a single template. Furthermore, adding RT structures automatically populates the ontologies list.</w:t>
      </w:r>
    </w:p>
    <w:p w14:paraId="6CD1B1AF" w14:textId="19EAB60A" w:rsidR="00A6127D" w:rsidRPr="00D82662" w:rsidRDefault="003E3855" w:rsidP="001F5F33">
      <w:pPr>
        <w:pStyle w:val="Heading2"/>
      </w:pPr>
      <w:r w:rsidRPr="00D82662">
        <w:t>Step 3: Setting DICOM paths and requirements, and/or creating loadable DICOM/XML</w:t>
      </w:r>
    </w:p>
    <w:p w14:paraId="50221CA2" w14:textId="7E034133" w:rsidR="003E3855" w:rsidRPr="00D82662" w:rsidRDefault="003E3855" w:rsidP="00453A40">
      <w:r w:rsidRPr="00D82662">
        <w:t xml:space="preserve">The program </w:t>
      </w:r>
      <w:r w:rsidR="00240719" w:rsidRPr="00D82662">
        <w:t xml:space="preserve">can function </w:t>
      </w:r>
      <w:r w:rsidR="006C4885" w:rsidRPr="00D82662">
        <w:t>as a server</w:t>
      </w:r>
      <w:r w:rsidRPr="00D82662">
        <w:t xml:space="preserve"> with which </w:t>
      </w:r>
      <w:r w:rsidR="006C4885" w:rsidRPr="00D82662">
        <w:t>to</w:t>
      </w:r>
      <w:r w:rsidRPr="00D82662">
        <w:t xml:space="preserve"> create a structure </w:t>
      </w:r>
      <w:r w:rsidR="006C4885" w:rsidRPr="00D82662">
        <w:t>set</w:t>
      </w:r>
      <w:r w:rsidRPr="00D82662">
        <w:t xml:space="preserve"> for each patient image that appears in a </w:t>
      </w:r>
      <w:r w:rsidR="006C4885" w:rsidRPr="00D82662">
        <w:t>monitored</w:t>
      </w:r>
      <w:r w:rsidRPr="00D82662">
        <w:t xml:space="preserve"> folder</w:t>
      </w:r>
      <w:r w:rsidR="006C4885" w:rsidRPr="00D82662">
        <w:t xml:space="preserve"> </w:t>
      </w:r>
      <w:r w:rsidR="00496C91" w:rsidRPr="00D82662">
        <w:t>designated</w:t>
      </w:r>
      <w:r w:rsidR="006C4885" w:rsidRPr="00D82662">
        <w:t xml:space="preserve"> by the user</w:t>
      </w:r>
      <w:r w:rsidR="00240719" w:rsidRPr="00D82662">
        <w:t>. The program also</w:t>
      </w:r>
      <w:r w:rsidRPr="00D82662">
        <w:t xml:space="preserve"> </w:t>
      </w:r>
      <w:r w:rsidR="00240719" w:rsidRPr="00D82662">
        <w:t>may</w:t>
      </w:r>
      <w:r w:rsidR="006C4885" w:rsidRPr="00D82662">
        <w:t xml:space="preserve"> create structure templates to be assigned to patients within the TPS.</w:t>
      </w:r>
    </w:p>
    <w:p w14:paraId="209AD5D7" w14:textId="77777777" w:rsidR="0076104B" w:rsidRPr="00D82662" w:rsidRDefault="006C4885" w:rsidP="004B6560">
      <w:r w:rsidRPr="00D82662">
        <w:t xml:space="preserve">If set up as a server, </w:t>
      </w:r>
      <w:r w:rsidR="00844F51" w:rsidRPr="00D82662">
        <w:t>the program will loop through each of the monitored paths defined within each template. A file system watcher monitors for file changes at each path, waiting a period of time between each change to ensure all files are uploaded before the process begins</w:t>
      </w:r>
      <w:r w:rsidR="0076104B" w:rsidRPr="00D82662">
        <w:t xml:space="preserve">. </w:t>
      </w:r>
      <w:bookmarkStart w:id="5" w:name="_Hlk134182202"/>
      <w:r w:rsidR="0076104B" w:rsidRPr="00D82662">
        <w:t>This is performed since DICOM images are often uploaded to a server after acquisition on the CT. The upload process can take time, depending on the size of the scan and latency of the network. This file system watcher ensures the entire DICOM dataset is present before an RT structure is generated</w:t>
      </w:r>
      <w:r w:rsidR="00844F51" w:rsidRPr="00D82662">
        <w:t>.</w:t>
      </w:r>
      <w:bookmarkEnd w:id="5"/>
    </w:p>
    <w:p w14:paraId="6E26B3CD" w14:textId="77777777" w:rsidR="008E36E6" w:rsidRPr="00D82662" w:rsidRDefault="00496C91" w:rsidP="004B6560">
      <w:bookmarkStart w:id="6" w:name="_Hlk134182433"/>
      <w:r w:rsidRPr="00D82662">
        <w:t>If the DICOM images are consistently placed within the same folder</w:t>
      </w:r>
      <w:r w:rsidR="008E36E6" w:rsidRPr="00D82662">
        <w:t xml:space="preserve"> (server location post acquisition where all acquired images are deposited)</w:t>
      </w:r>
      <w:r w:rsidRPr="00D82662">
        <w:t xml:space="preserve">, the users can define values </w:t>
      </w:r>
      <w:r w:rsidR="008E36E6" w:rsidRPr="00D82662">
        <w:t>with</w:t>
      </w:r>
      <w:r w:rsidRPr="00D82662">
        <w:t>in the Series Description or Study Description</w:t>
      </w:r>
      <w:r w:rsidR="008E36E6" w:rsidRPr="00D82662">
        <w:t xml:space="preserve"> to indicate which template should be run automatically. For example, including the tag ‘Breast_CW’ in the Series Description during acquisition could ping the program to automatically create the ‘Breast_CW’ template.</w:t>
      </w:r>
      <w:bookmarkEnd w:id="6"/>
      <w:r w:rsidRPr="00D82662">
        <w:t xml:space="preserve"> </w:t>
      </w:r>
    </w:p>
    <w:p w14:paraId="7D31442C" w14:textId="7EBB2FD3" w:rsidR="00844F51" w:rsidRPr="00D82662" w:rsidRDefault="00844F51" w:rsidP="004B6560">
      <w:r w:rsidRPr="00D82662">
        <w:t>DICOM files are internally separated based on the series instance UID. This ensures that a unique RT structure file will be made, even if multiple scans are placed within the same folder. For each unique series instance UID, a new RT-Structure file is created with the form ‘{Structure</w:t>
      </w:r>
      <w:r w:rsidR="004A5C76" w:rsidRPr="00D82662">
        <w:t xml:space="preserve"> </w:t>
      </w:r>
      <w:r w:rsidRPr="00D82662">
        <w:t>template</w:t>
      </w:r>
      <w:r w:rsidR="004A5C76" w:rsidRPr="00D82662">
        <w:t xml:space="preserve"> name</w:t>
      </w:r>
      <w:r w:rsidRPr="00D82662">
        <w:t>}_{UID}.dcm’. The generated structure file will correctly update the necessary frame of reference UID and SOP Instance UID for the associated images, as well as study time, study date, accession number, referring physician name, study description, patient name, patient ID, patient birthdate, patient sex, study instance UID, and study description.</w:t>
      </w:r>
    </w:p>
    <w:p w14:paraId="521D46F5" w14:textId="0C2A7491" w:rsidR="001F5F33" w:rsidRDefault="00B56154" w:rsidP="001F5F33">
      <w:r w:rsidRPr="00D82662">
        <w:t>If the user instead wishes to create a dummy patient and load RT Structure files to save as templates</w:t>
      </w:r>
      <w:r w:rsidR="000F1B1B" w:rsidRPr="00D82662">
        <w:t xml:space="preserve"> </w:t>
      </w:r>
      <w:r w:rsidRPr="00D82662">
        <w:t>they can select the ‘Create folder with loadable RTs’. This will create a folder</w:t>
      </w:r>
      <w:r w:rsidR="00EC0858" w:rsidRPr="00D82662">
        <w:t xml:space="preserve"> with a previously anonymized four-slice CT and generate the available structure templates as described above</w:t>
      </w:r>
      <w:r w:rsidR="001F5F33" w:rsidRPr="00D82662">
        <w:t>.</w:t>
      </w:r>
      <w:r w:rsidR="00496C91" w:rsidRPr="00D82662">
        <w:t xml:space="preserve">  The </w:t>
      </w:r>
      <w:r w:rsidR="001F5F33" w:rsidRPr="00D82662">
        <w:t xml:space="preserve">user </w:t>
      </w:r>
      <w:r w:rsidR="00496C91" w:rsidRPr="00D82662">
        <w:t>may also</w:t>
      </w:r>
      <w:r w:rsidR="001F5F33" w:rsidRPr="00D82662">
        <w:t xml:space="preserve"> create a series of loadable XML files </w:t>
      </w:r>
      <w:r w:rsidR="00496C91" w:rsidRPr="00D82662">
        <w:t>by selecting</w:t>
      </w:r>
      <w:r w:rsidR="001F5F33" w:rsidRPr="00D82662">
        <w:t xml:space="preserve"> the ‘Create folder with loadable Varian Xmls’.</w:t>
      </w:r>
      <w:r w:rsidR="00EC0858" w:rsidRPr="00D82662">
        <w:t xml:space="preserve"> Generated .xml files follow the </w:t>
      </w:r>
      <w:r w:rsidR="008B5C15" w:rsidRPr="00D82662">
        <w:t xml:space="preserve">2001 xmlscheme instance version 1.2. The default .xml file is present </w:t>
      </w:r>
      <w:r w:rsidR="008B5C15" w:rsidRPr="00D82662">
        <w:lastRenderedPageBreak/>
        <w:t>within our GitHub page named ‘Structure Template.xml’.</w:t>
      </w:r>
      <w:r w:rsidR="001F5F33" w:rsidRPr="00D82662">
        <w:t xml:space="preserve"> </w:t>
      </w:r>
      <w:r w:rsidR="00906EFC" w:rsidRPr="00D82662">
        <w:t>By default t</w:t>
      </w:r>
      <w:r w:rsidR="001F5F33" w:rsidRPr="00D82662">
        <w:t xml:space="preserve">he program will </w:t>
      </w:r>
      <w:r w:rsidR="008367DD" w:rsidRPr="00D82662">
        <w:t>attempt to</w:t>
      </w:r>
      <w:r w:rsidR="001F5F33" w:rsidRPr="00D82662">
        <w:t xml:space="preserve"> find the current Varian directory of .xml files, allowing for easy uploading.</w:t>
      </w:r>
    </w:p>
    <w:p w14:paraId="5F4E7B55" w14:textId="502B8CC9" w:rsidR="007C160F" w:rsidRPr="00D82662" w:rsidRDefault="007C160F" w:rsidP="001F5F33">
      <w:r>
        <w:t>Detailed descriptions of what is occurring ‘behind the scenes’ can be found within the supplementary documentation.</w:t>
      </w:r>
    </w:p>
    <w:p w14:paraId="513F5EEC" w14:textId="70B7641A" w:rsidR="00FB45FA" w:rsidRPr="00D82662" w:rsidRDefault="00263FD5" w:rsidP="0062555E">
      <w:pPr>
        <w:pStyle w:val="Heading1"/>
      </w:pPr>
      <w:r w:rsidRPr="00D82662">
        <w:t>D</w:t>
      </w:r>
      <w:r w:rsidR="007C0881" w:rsidRPr="00D82662">
        <w:t xml:space="preserve">iscussion </w:t>
      </w:r>
    </w:p>
    <w:p w14:paraId="54E5E868" w14:textId="4E48780E" w:rsidR="00EE12AA" w:rsidRPr="00D82662" w:rsidRDefault="00BC794B" w:rsidP="00FB45FA">
      <w:r w:rsidRPr="00D82662">
        <w:t>In this paper, we describe</w:t>
      </w:r>
      <w:r w:rsidR="00C21468" w:rsidRPr="00D82662">
        <w:t xml:space="preserve"> </w:t>
      </w:r>
      <w:r w:rsidR="009B7C5C" w:rsidRPr="00D82662">
        <w:t xml:space="preserve">the </w:t>
      </w:r>
      <w:r w:rsidR="00C21468" w:rsidRPr="00D82662">
        <w:t>first reported effort to create open</w:t>
      </w:r>
      <w:r w:rsidR="009B7C5C" w:rsidRPr="00D82662">
        <w:t>-</w:t>
      </w:r>
      <w:r w:rsidR="00C21468" w:rsidRPr="00D82662">
        <w:t xml:space="preserve">source software </w:t>
      </w:r>
      <w:r w:rsidR="00F810C8" w:rsidRPr="00D82662">
        <w:t xml:space="preserve">to create and maintain </w:t>
      </w:r>
      <w:r w:rsidR="00FC4288" w:rsidRPr="00D82662">
        <w:t>libraries</w:t>
      </w:r>
      <w:r w:rsidR="00AA3B4F" w:rsidRPr="00D82662">
        <w:t xml:space="preserve"> of </w:t>
      </w:r>
      <w:r w:rsidR="008034D6" w:rsidRPr="00D82662">
        <w:t xml:space="preserve">patient-specific </w:t>
      </w:r>
      <w:r w:rsidR="00F810C8" w:rsidRPr="00D82662">
        <w:t xml:space="preserve">treatment planning structure templates </w:t>
      </w:r>
      <w:r w:rsidR="0055158D" w:rsidRPr="00D82662">
        <w:t xml:space="preserve">to lower the barrier to adoption of </w:t>
      </w:r>
      <w:r w:rsidR="00F810C8" w:rsidRPr="00D82662">
        <w:t>TG-263 standardized nomenclature</w:t>
      </w:r>
      <w:r w:rsidR="0055158D" w:rsidRPr="00D82662">
        <w:t xml:space="preserve"> and facilitate data sharing for toxicity and outcomes research</w:t>
      </w:r>
      <w:r w:rsidR="00F810C8" w:rsidRPr="00D82662">
        <w:t>.</w:t>
      </w:r>
      <w:r w:rsidR="0055158D" w:rsidRPr="00D82662">
        <w:t xml:space="preserve"> All outputs are compatible with TG-263 and TG-263U1 guidelines for nomenclature of structures, which is endorsed by multiple professional societies</w:t>
      </w:r>
      <w:r w:rsidR="004979DB" w:rsidRPr="00D82662">
        <w:t xml:space="preserve"> (AAPM, AAMD, ASTRO, ESTRO).</w:t>
      </w:r>
      <w:r w:rsidR="00F810C8" w:rsidRPr="00D82662">
        <w:t xml:space="preserve"> </w:t>
      </w:r>
      <w:r w:rsidR="0055158D" w:rsidRPr="00D82662">
        <w:t xml:space="preserve">This software was tested at multiple sites and ensured to be compatible with Pinnacle v16.2.1, Raystation v12.1, and Eclipse v15.6, although output should be compatible with all TPS utilizing the DICOM standard. </w:t>
      </w:r>
      <w:r w:rsidR="004B6560" w:rsidRPr="00D82662">
        <w:t xml:space="preserve">There have been </w:t>
      </w:r>
      <w:r w:rsidR="00F810C8" w:rsidRPr="00D82662">
        <w:t xml:space="preserve">previous reports </w:t>
      </w:r>
      <w:r w:rsidR="00E70B4C" w:rsidRPr="00D82662">
        <w:t xml:space="preserve">of </w:t>
      </w:r>
      <w:r w:rsidR="0057500D" w:rsidRPr="00D82662">
        <w:t>software tools use</w:t>
      </w:r>
      <w:r w:rsidR="009B7C5C" w:rsidRPr="00D82662">
        <w:t>d</w:t>
      </w:r>
      <w:r w:rsidR="0057500D" w:rsidRPr="00D82662">
        <w:t xml:space="preserve"> to </w:t>
      </w:r>
      <w:r w:rsidR="00833A0B" w:rsidRPr="00D82662">
        <w:t xml:space="preserve">homologate </w:t>
      </w:r>
      <w:r w:rsidR="00FC4288" w:rsidRPr="00D82662">
        <w:t xml:space="preserve">sets of </w:t>
      </w:r>
      <w:r w:rsidR="007F3A36" w:rsidRPr="00D82662">
        <w:t xml:space="preserve">previously treated structures to support </w:t>
      </w:r>
      <w:r w:rsidR="00E70B4C" w:rsidRPr="00D82662">
        <w:t>retrospective data</w:t>
      </w:r>
      <w:r w:rsidR="0057500D" w:rsidRPr="00D82662">
        <w:t xml:space="preserve"> </w:t>
      </w:r>
      <w:r w:rsidR="007F3A36" w:rsidRPr="00D82662">
        <w:t>analysis</w:t>
      </w:r>
      <w:r w:rsidR="00B02D00" w:rsidRPr="00D82662">
        <w:fldChar w:fldCharType="begin" w:fldLock="1"/>
      </w:r>
      <w:r w:rsidR="00663B55">
        <w:instrText>ADDIN CSL_CITATION {"citationItems":[{"id":"ITEM-1","itemData":{"DOI":"10.1016/J.ADRO.2018.09.013","ISSN":"2452-1094","PMID":"30706028","abstract":"Purpose: To prepare for big data analyses on radiation therapy data, we developed Stature, a tool-supported approach for standardization of structure names in existing radiation therapy plans. We applied the widely endorsed nomenclature standard TG-263 as the mapping target and quantified the structure name inconsistency in 2 real-world data sets. Methods and Materials: The clinically relevant structures in the radiation therapy plans were identified by reference to randomized controlled trials. The Stature approach was used by clinicians to identify the synonyms for each relevant structure, which was then mapped to the corresponding TG-263 name. We applied Stature to standardize the structure names for 654 patients with prostate cancer (PCa) and 224 patients with head and neck squamous cell carcinoma (HNSCC) who received curative radiation therapy at our institution between 2007 and 2017. The accuracy of the Stature process was manually validated in a random sample from each cohort. For the HNSCC cohort we measured the resource requirements for Stature, and for the PCa cohort we demonstrated its impact on an example clinical analytics scenario. Results: All but 1 synonym group (“Hydrogel”) was mapped to the corresponding TG-263 name, resulting in a TG-263 relabel rate of 99% (8837 of 8925 structures). For the PCa cohort, Stature matched a total of 5969 structures. Of these, 5682 structures were exact matches (ie, following local naming convention), 284 were matched via a synonym, and 3 required manual matching. This original radiation therapy structure names therefore had a naming inconsistency rate of 4.81%. For the HNSCC cohort, Stature mapped a total of 2956 structures (2638 exact, 304 synonym, 14 manual; 10.76% inconsistency rate) and required 7.5 clinician hours. The clinician hours required were one-fifth of those that would be required for manual relabeling. The accuracy of Stature was 99.97% (PCa) and 99.61% (HNSCC). Conclusions: The Stature approach was highly accurate and had significant resource efficiencies compared with manual curation.","author":[{"dropping-particle":"","family":"Schuler","given":"Thilo","non-dropping-particle":"","parse-names":false,"suffix":""},{"dropping-particle":"","family":"Kipritidis","given":"John","non-dropping-particle":"","parse-names":false,"suffix":""},{"dropping-particle":"","family":"Eade","given":"Thomas","non-dropping-particle":"","parse-names":false,"suffix":""},{"dropping-particle":"","family":"Hruby","given":"George","non-dropping-particle":"","parse-names":false,"suffix":""},{"dropping-particle":"","family":"Kneebone","given":"Andrew","non-dropping-particle":"","parse-names":false,"suffix":""},{"dropping-particle":"","family":"Perez","given":"Mario","non-dropping-particle":"","parse-names":false,"suffix":""},{"dropping-particle":"","family":"Grimberg","given":"Kylie","non-dropping-particle":"","parse-names":false,"suffix":""},{"dropping-particle":"","family":"Richardson","given":"Kylie","non-dropping-particle":"","parse-names":false,"suffix":""},{"dropping-particle":"","family":"Evill","given":"Sally","non-dropping-particle":"","parse-names":false,"suffix":""},{"dropping-particle":"","family":"Evans","given":"Brooke","non-dropping-particle":"","parse-names":false,"suffix":""},{"dropping-particle":"","family":"Gallego","given":"Blanca","non-dropping-particle":"","parse-names":false,"suffix":""}],"container-title":"Advances in radiation oncology","id":"ITEM-1","issue":"1","issued":{"date-parts":[["2018","1","1"]]},"page":"191-200","publisher":"Adv Radiat Oncol","title":"Big Data Readiness in Radiation Oncology: An Efficient Approach for Relabeling Radiation Therapy Structures With Their TG-263 Standard Name in Real-World Data Sets","type":"article-journal","volume":"4"},"uris":["http://www.mendeley.com/documents/?uuid=b4b29f20-d5db-3e27-a57c-521ee2ca7592"]}],"mendeley":{"formattedCitation":"&lt;sup&gt;12&lt;/sup&gt;","plainTextFormattedCitation":"12","previouslyFormattedCitation":"&lt;sup&gt;16&lt;/sup&gt;"},"properties":{"noteIndex":0},"schema":"https://github.com/citation-style-language/schema/raw/master/csl-citation.json"}</w:instrText>
      </w:r>
      <w:r w:rsidR="00B02D00" w:rsidRPr="00D82662">
        <w:fldChar w:fldCharType="separate"/>
      </w:r>
      <w:r w:rsidR="00663B55" w:rsidRPr="00663B55">
        <w:rPr>
          <w:noProof/>
          <w:vertAlign w:val="superscript"/>
        </w:rPr>
        <w:t>12</w:t>
      </w:r>
      <w:r w:rsidR="00B02D00" w:rsidRPr="00D82662">
        <w:fldChar w:fldCharType="end"/>
      </w:r>
      <w:r w:rsidR="007F3A36" w:rsidRPr="00D82662">
        <w:t>.</w:t>
      </w:r>
      <w:r w:rsidR="00B02D00" w:rsidRPr="00D82662">
        <w:t xml:space="preserve"> There have also been tools created within the TPS to verify that structures names </w:t>
      </w:r>
      <w:r w:rsidR="00833A0B" w:rsidRPr="00D82662">
        <w:t>comply with</w:t>
      </w:r>
      <w:r w:rsidR="00B02D00" w:rsidRPr="00D82662">
        <w:t xml:space="preserve"> TG-263</w:t>
      </w:r>
      <w:r w:rsidR="00B02D00" w:rsidRPr="00D82662">
        <w:fldChar w:fldCharType="begin" w:fldLock="1"/>
      </w:r>
      <w:r w:rsidR="00663B55">
        <w:instrText>ADDIN CSL_CITATION {"citationItems":[{"id":"ITEM-1","itemData":{"DOI":"10.1002/ACM2.12701","ISSN":"1526-9914","PMID":"31536666","abstract":"Purpose: Compliance with TG-263 nomenclature standards can be challenging. We introduce an open source solution to this problem and evaluate its impact on compliance within our institution. Materials/methods: The TG-236 nomenclature standards were implemented in our clinic in two phases. In phase 1, we deployed TG-263 compliant templates for each disease site. In phase 2, we developed and deployed a script for evaluating compliance which presented errors to the user. After each phase the compliance was recorded. Results: Mean compliance errors prior to phase 1 was 31.8% ± 17.4%. Error rates dropped to 8.1% ± 12.2% across phase 1 and dropped further to 2.2% ± 6.9% during the automation system deployed in phase 2. Conclusion: Both structure templates and automation scripts are very useful for increasing compliance with structure naming standards. Our software solution is made available on GitHub for other institutions to implement.","author":[{"dropping-particle":"","family":"Cardan","given":"Rex A.","non-dropping-particle":"","parse-names":false,"suffix":""},{"dropping-particle":"","family":"Covington","given":"Elizabeth L.","non-dropping-particle":"","parse-names":false,"suffix":""},{"dropping-particle":"","family":"Popple","given":"Richard A.","non-dropping-particle":"","parse-names":false,"suffix":""}],"container-title":"Journal of applied clinical medical physics","id":"ITEM-1","issue":"9","issued":{"date-parts":[["2019","9","1"]]},"page":"163-165","publisher":"J Appl Clin Med Phys","title":"Technical Note: An open source solution for improving TG-263 compliance","type":"article-journal","volume":"20"},"uris":["http://www.mendeley.com/documents/?uuid=92c6435c-3aef-37dd-bfc2-86bb2de776a9"]}],"mendeley":{"formattedCitation":"&lt;sup&gt;13&lt;/sup&gt;","plainTextFormattedCitation":"13","previouslyFormattedCitation":"&lt;sup&gt;17&lt;/sup&gt;"},"properties":{"noteIndex":0},"schema":"https://github.com/citation-style-language/schema/raw/master/csl-citation.json"}</w:instrText>
      </w:r>
      <w:r w:rsidR="00B02D00" w:rsidRPr="00D82662">
        <w:fldChar w:fldCharType="separate"/>
      </w:r>
      <w:r w:rsidR="00663B55" w:rsidRPr="00663B55">
        <w:rPr>
          <w:noProof/>
          <w:vertAlign w:val="superscript"/>
        </w:rPr>
        <w:t>13</w:t>
      </w:r>
      <w:r w:rsidR="00B02D00" w:rsidRPr="00D82662">
        <w:fldChar w:fldCharType="end"/>
      </w:r>
      <w:r w:rsidR="00141850" w:rsidRPr="00D82662">
        <w:t>.</w:t>
      </w:r>
      <w:r w:rsidR="000A3B82" w:rsidRPr="00D82662">
        <w:t xml:space="preserve"> </w:t>
      </w:r>
      <w:r w:rsidR="00347BC6" w:rsidRPr="00D82662">
        <w:t xml:space="preserve">With </w:t>
      </w:r>
      <w:r w:rsidR="00283F70" w:rsidRPr="00D82662">
        <w:t>Open RT Structures</w:t>
      </w:r>
      <w:r w:rsidR="00347BC6" w:rsidRPr="00D82662">
        <w:t xml:space="preserve">, clinics can ensure that </w:t>
      </w:r>
      <w:r w:rsidR="00955ACB" w:rsidRPr="00D82662">
        <w:t>clinical standards are met, enable automated workflows, and facili</w:t>
      </w:r>
      <w:r w:rsidR="007F3A36" w:rsidRPr="00D82662">
        <w:t>t</w:t>
      </w:r>
      <w:r w:rsidR="00955ACB" w:rsidRPr="00D82662">
        <w:t>ate</w:t>
      </w:r>
      <w:r w:rsidR="00B24EFB" w:rsidRPr="00D82662">
        <w:t xml:space="preserve"> </w:t>
      </w:r>
      <w:r w:rsidR="0073644F" w:rsidRPr="00D82662">
        <w:t>data pooling and outcomes research.</w:t>
      </w:r>
      <w:r w:rsidR="005621B6" w:rsidRPr="00D82662">
        <w:t xml:space="preserve"> Furthermore, we hope that this tool can help reduce medical errors and facilitating quality improvement activities.</w:t>
      </w:r>
    </w:p>
    <w:p w14:paraId="03E0E35F" w14:textId="3B63F80D" w:rsidR="00FB45FA" w:rsidRPr="00D82662" w:rsidRDefault="00EE12AA" w:rsidP="00141850">
      <w:r w:rsidRPr="00D82662">
        <w:t>The</w:t>
      </w:r>
      <w:r w:rsidR="00E70B4C" w:rsidRPr="00D82662">
        <w:t xml:space="preserve"> </w:t>
      </w:r>
      <w:r w:rsidR="0073644F" w:rsidRPr="00D82662">
        <w:t xml:space="preserve">DICOM Template Maker </w:t>
      </w:r>
      <w:r w:rsidR="00CA64FA" w:rsidRPr="00D82662">
        <w:t xml:space="preserve">reduces the burden of manual creation of structure templates by providing TG-263 designed templates </w:t>
      </w:r>
      <w:r w:rsidR="00D559B0" w:rsidRPr="00D82662">
        <w:t>and</w:t>
      </w:r>
      <w:r w:rsidR="00235D79" w:rsidRPr="00D82662">
        <w:t xml:space="preserve"> allowing users multiple pathways </w:t>
      </w:r>
      <w:r w:rsidR="00D559B0" w:rsidRPr="00D82662">
        <w:t>to ease</w:t>
      </w:r>
      <w:r w:rsidR="00235D79" w:rsidRPr="00D82662">
        <w:t xml:space="preserve"> </w:t>
      </w:r>
      <w:r w:rsidR="00C73E95" w:rsidRPr="00D82662">
        <w:t xml:space="preserve">the </w:t>
      </w:r>
      <w:r w:rsidR="00235D79" w:rsidRPr="00D82662">
        <w:t>creation of user-defined templates.</w:t>
      </w:r>
      <w:r w:rsidR="0060144C" w:rsidRPr="00D82662">
        <w:t xml:space="preserve"> </w:t>
      </w:r>
      <w:r w:rsidR="00FB45FA" w:rsidRPr="00D82662">
        <w:t xml:space="preserve">Templates can be easily edited in case of future changes, and </w:t>
      </w:r>
      <w:r w:rsidR="002A076A" w:rsidRPr="00D82662">
        <w:t xml:space="preserve">a reasonable set of </w:t>
      </w:r>
      <w:r w:rsidR="00FB45FA" w:rsidRPr="00D82662">
        <w:t>default TG</w:t>
      </w:r>
      <w:r w:rsidR="00E12270" w:rsidRPr="00D82662">
        <w:t>-</w:t>
      </w:r>
      <w:r w:rsidR="00FB45FA" w:rsidRPr="00D82662">
        <w:t xml:space="preserve">263 templates can be </w:t>
      </w:r>
      <w:r w:rsidR="002A076A" w:rsidRPr="00D82662">
        <w:t>refreshed</w:t>
      </w:r>
      <w:r w:rsidR="002B0FD0" w:rsidRPr="00D82662">
        <w:t xml:space="preserve"> </w:t>
      </w:r>
      <w:r w:rsidR="00FB45FA" w:rsidRPr="00D82662">
        <w:t>using the ‘Load Online Templates’ feature.</w:t>
      </w:r>
    </w:p>
    <w:p w14:paraId="16342634" w14:textId="195E9C29" w:rsidR="000E15CA" w:rsidRPr="00D82662" w:rsidRDefault="000E15CA" w:rsidP="00141850">
      <w:bookmarkStart w:id="7" w:name="_Hlk134183139"/>
      <w:r w:rsidRPr="00D82662">
        <w:t>The largest risk that we could foresee is that the program continually updates it’s own previously generated RT Structure files. To ensure this does not happen, the program internally tracks which images have been previously viewed (via Series Instance UID), and creates each RT Structure file with that same Series Instance UID. The program never opens or edits an already existing RT Structure file, and so presents no risk to work flows already present by the user.</w:t>
      </w:r>
    </w:p>
    <w:bookmarkEnd w:id="7"/>
    <w:p w14:paraId="49B950E8" w14:textId="2333616A" w:rsidR="00FB45FA" w:rsidRPr="00D82662" w:rsidRDefault="008F146E" w:rsidP="000B7C67">
      <w:r w:rsidRPr="00D82662">
        <w:t xml:space="preserve">To support large-scale, </w:t>
      </w:r>
      <w:r w:rsidR="00A66117" w:rsidRPr="00D82662">
        <w:t>multi-instit</w:t>
      </w:r>
      <w:r w:rsidR="00C73E95" w:rsidRPr="00D82662">
        <w:t>ut</w:t>
      </w:r>
      <w:r w:rsidR="00A66117" w:rsidRPr="00D82662">
        <w:t>ional, and international data sharing,</w:t>
      </w:r>
      <w:r w:rsidR="00E41FE8" w:rsidRPr="00D82662">
        <w:t xml:space="preserve"> the</w:t>
      </w:r>
      <w:r w:rsidR="00A66117" w:rsidRPr="00D82662">
        <w:t xml:space="preserve"> DICOM Template Maker enables users to </w:t>
      </w:r>
      <w:r w:rsidR="00AF45EA" w:rsidRPr="00D82662">
        <w:t>create templates in English, French, or Spanish. French and Spanish language version</w:t>
      </w:r>
      <w:r w:rsidR="004F0846" w:rsidRPr="00D82662">
        <w:t>s</w:t>
      </w:r>
      <w:r w:rsidR="00AF45EA" w:rsidRPr="00D82662">
        <w:t xml:space="preserve"> also follow TG-263 guidelines</w:t>
      </w:r>
      <w:r w:rsidR="00E50AC2" w:rsidRPr="00D82662">
        <w:t xml:space="preserve"> to enable easy mapping of structures between languages. The framework of DICOM Template Make</w:t>
      </w:r>
      <w:r w:rsidR="00626326" w:rsidRPr="00D82662">
        <w:t xml:space="preserve">r </w:t>
      </w:r>
      <w:r w:rsidR="00644F59" w:rsidRPr="00D82662">
        <w:t>u</w:t>
      </w:r>
      <w:r w:rsidR="00BC794B" w:rsidRPr="00D82662">
        <w:t>s</w:t>
      </w:r>
      <w:r w:rsidR="00644F59" w:rsidRPr="00D82662">
        <w:t>ing</w:t>
      </w:r>
      <w:r w:rsidR="00626326" w:rsidRPr="00D82662">
        <w:t xml:space="preserve"> AirTable enables the quick integration of </w:t>
      </w:r>
      <w:r w:rsidR="004F0846" w:rsidRPr="00D82662">
        <w:t xml:space="preserve">TG-263 updates and new languages. </w:t>
      </w:r>
      <w:r w:rsidR="009F502F" w:rsidRPr="00D82662">
        <w:t>The i</w:t>
      </w:r>
      <w:r w:rsidR="004F0846" w:rsidRPr="00D82662">
        <w:t xml:space="preserve">nclusion of other languages </w:t>
      </w:r>
      <w:r w:rsidR="00710BCF" w:rsidRPr="00D82662">
        <w:t xml:space="preserve">will be an ongoing effort within both TG-263 and </w:t>
      </w:r>
      <w:r w:rsidR="003D1B1D" w:rsidRPr="00D82662">
        <w:t>DICOM Template Maker</w:t>
      </w:r>
      <w:r w:rsidR="004B6560" w:rsidRPr="00D82662">
        <w:t>, along with field testing at several clinical sites.</w:t>
      </w:r>
    </w:p>
    <w:p w14:paraId="380DA788" w14:textId="6A18B75D" w:rsidR="00FE248D" w:rsidRPr="00D82662" w:rsidRDefault="007C0881" w:rsidP="0062555E">
      <w:pPr>
        <w:pStyle w:val="Heading1"/>
      </w:pPr>
      <w:r w:rsidRPr="00D82662">
        <w:t>Conclusion</w:t>
      </w:r>
    </w:p>
    <w:p w14:paraId="16A8C5A1" w14:textId="6900C26E" w:rsidR="00D454C6" w:rsidRPr="00D82662" w:rsidRDefault="00FB45FA" w:rsidP="007C0881">
      <w:r w:rsidRPr="00D82662">
        <w:t>We have created open</w:t>
      </w:r>
      <w:r w:rsidR="009F502F" w:rsidRPr="00D82662">
        <w:t>-</w:t>
      </w:r>
      <w:r w:rsidRPr="00D82662">
        <w:t>source software t</w:t>
      </w:r>
      <w:r w:rsidR="001E22AF" w:rsidRPr="00D82662">
        <w:t>hat</w:t>
      </w:r>
      <w:r w:rsidRPr="00D82662">
        <w:t xml:space="preserve"> </w:t>
      </w:r>
      <w:r w:rsidR="00E40491" w:rsidRPr="00D82662">
        <w:t xml:space="preserve">may </w:t>
      </w:r>
      <w:r w:rsidR="00B72641" w:rsidRPr="00D82662">
        <w:t xml:space="preserve">drastically reduce </w:t>
      </w:r>
      <w:r w:rsidR="009F502F" w:rsidRPr="00D82662">
        <w:t xml:space="preserve">the </w:t>
      </w:r>
      <w:r w:rsidR="00B72641" w:rsidRPr="00D82662">
        <w:t>burden of creating and maint</w:t>
      </w:r>
      <w:r w:rsidR="009F502F" w:rsidRPr="00D82662">
        <w:t>ain</w:t>
      </w:r>
      <w:r w:rsidR="00B72641" w:rsidRPr="00D82662">
        <w:t xml:space="preserve">ing </w:t>
      </w:r>
      <w:r w:rsidR="00613F05" w:rsidRPr="00D82662">
        <w:t xml:space="preserve">TPS </w:t>
      </w:r>
      <w:r w:rsidR="00B72641" w:rsidRPr="00D82662">
        <w:t xml:space="preserve">structure templates </w:t>
      </w:r>
      <w:r w:rsidR="00BF59D4" w:rsidRPr="00D82662">
        <w:t>and facili</w:t>
      </w:r>
      <w:r w:rsidR="009F502F" w:rsidRPr="00D82662">
        <w:t>t</w:t>
      </w:r>
      <w:r w:rsidR="00BF59D4" w:rsidRPr="00D82662">
        <w:t>ate</w:t>
      </w:r>
      <w:r w:rsidR="00B86A67" w:rsidRPr="00D82662">
        <w:t>s</w:t>
      </w:r>
      <w:r w:rsidR="00BF59D4" w:rsidRPr="00D82662">
        <w:t xml:space="preserve"> the adoption of TG-263 standardized nomenclature. </w:t>
      </w:r>
      <w:r w:rsidR="005F5920" w:rsidRPr="00D82662">
        <w:t>This program allows clinics to quickly create templates</w:t>
      </w:r>
      <w:r w:rsidR="00C9685F" w:rsidRPr="00D82662">
        <w:t xml:space="preserve"> in English, Spanish, </w:t>
      </w:r>
      <w:r w:rsidR="00B439D4" w:rsidRPr="00D82662">
        <w:t xml:space="preserve">or </w:t>
      </w:r>
      <w:r w:rsidR="00C9685F" w:rsidRPr="00D82662">
        <w:t xml:space="preserve">French and allows for customization of laterality and color schemes. </w:t>
      </w:r>
      <w:r w:rsidR="00AD7960" w:rsidRPr="00D82662">
        <w:t>Both patient-specific DICOM RT Structure files and Varian XML template files can be easily created.</w:t>
      </w:r>
    </w:p>
    <w:p w14:paraId="7F6C8657" w14:textId="61BB19FA" w:rsidR="0002678A" w:rsidRPr="00D82662" w:rsidRDefault="0002678A" w:rsidP="00A940B4">
      <w:pPr>
        <w:pStyle w:val="Heading1"/>
      </w:pPr>
      <w:bookmarkStart w:id="8" w:name="_Hlk135828489"/>
      <w:r w:rsidRPr="00D82662">
        <w:lastRenderedPageBreak/>
        <w:t>References</w:t>
      </w:r>
    </w:p>
    <w:bookmarkEnd w:id="8"/>
    <w:p w14:paraId="3AB23559" w14:textId="31FCD585" w:rsidR="00663B55" w:rsidRPr="00663B55" w:rsidRDefault="0002678A" w:rsidP="00663B55">
      <w:pPr>
        <w:widowControl w:val="0"/>
        <w:autoSpaceDE w:val="0"/>
        <w:autoSpaceDN w:val="0"/>
        <w:adjustRightInd w:val="0"/>
        <w:spacing w:line="240" w:lineRule="auto"/>
        <w:ind w:left="640" w:hanging="640"/>
        <w:rPr>
          <w:rFonts w:ascii="Calibri" w:hAnsi="Calibri" w:cs="Calibri"/>
          <w:noProof/>
          <w:szCs w:val="24"/>
        </w:rPr>
      </w:pPr>
      <w:r w:rsidRPr="00D82662">
        <w:fldChar w:fldCharType="begin" w:fldLock="1"/>
      </w:r>
      <w:r w:rsidRPr="00D82662">
        <w:instrText xml:space="preserve">ADDIN Mendeley Bibliography CSL_BIBLIOGRAPHY </w:instrText>
      </w:r>
      <w:r w:rsidRPr="00D82662">
        <w:fldChar w:fldCharType="separate"/>
      </w:r>
      <w:r w:rsidR="00663B55" w:rsidRPr="00663B55">
        <w:rPr>
          <w:rFonts w:ascii="Calibri" w:hAnsi="Calibri" w:cs="Calibri"/>
          <w:noProof/>
          <w:szCs w:val="24"/>
        </w:rPr>
        <w:t xml:space="preserve">1. </w:t>
      </w:r>
      <w:r w:rsidR="00663B55" w:rsidRPr="00663B55">
        <w:rPr>
          <w:rFonts w:ascii="Calibri" w:hAnsi="Calibri" w:cs="Calibri"/>
          <w:noProof/>
          <w:szCs w:val="24"/>
        </w:rPr>
        <w:tab/>
        <w:t xml:space="preserve">Mayo CS, Moran JM, Bosch W, et al. American Association of Physicists in Medicine Task Group 263: Standardizing Nomenclatures in Radiation Oncology. </w:t>
      </w:r>
      <w:r w:rsidR="00663B55" w:rsidRPr="00663B55">
        <w:rPr>
          <w:rFonts w:ascii="Calibri" w:hAnsi="Calibri" w:cs="Calibri"/>
          <w:i/>
          <w:iCs/>
          <w:noProof/>
          <w:szCs w:val="24"/>
        </w:rPr>
        <w:t>Int J Radiat Oncol Biol Phys</w:t>
      </w:r>
      <w:r w:rsidR="00663B55" w:rsidRPr="00663B55">
        <w:rPr>
          <w:rFonts w:ascii="Calibri" w:hAnsi="Calibri" w:cs="Calibri"/>
          <w:noProof/>
          <w:szCs w:val="24"/>
        </w:rPr>
        <w:t>. 2018;100(4):1057-1066. doi:10.1016/J.IJROBP.2017.12.013</w:t>
      </w:r>
    </w:p>
    <w:p w14:paraId="61B55BBD"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2. </w:t>
      </w:r>
      <w:r w:rsidRPr="00663B55">
        <w:rPr>
          <w:rFonts w:ascii="Calibri" w:hAnsi="Calibri" w:cs="Calibri"/>
          <w:noProof/>
          <w:szCs w:val="24"/>
        </w:rPr>
        <w:tab/>
        <w:t>Larouche, R., Mayo, C., Tantot, L., Ying, X., Covington E. Update from AAPM TG263U1: Standardizing Nomenclatures in RO. In: ; 2022.</w:t>
      </w:r>
    </w:p>
    <w:p w14:paraId="058D5BA6"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3. </w:t>
      </w:r>
      <w:r w:rsidRPr="00663B55">
        <w:rPr>
          <w:rFonts w:ascii="Calibri" w:hAnsi="Calibri" w:cs="Calibri"/>
          <w:noProof/>
          <w:szCs w:val="24"/>
        </w:rPr>
        <w:tab/>
        <w:t xml:space="preserve">Wright JL, Yom SS, Awan MJ, et al. Standardizing Normal Tissue Contouring for Radiation Therapy Treatment Planning: An ASTRO Consensus Paper. </w:t>
      </w:r>
      <w:r w:rsidRPr="00663B55">
        <w:rPr>
          <w:rFonts w:ascii="Calibri" w:hAnsi="Calibri" w:cs="Calibri"/>
          <w:i/>
          <w:iCs/>
          <w:noProof/>
          <w:szCs w:val="24"/>
        </w:rPr>
        <w:t>Pract Radiat Oncol</w:t>
      </w:r>
      <w:r w:rsidRPr="00663B55">
        <w:rPr>
          <w:rFonts w:ascii="Calibri" w:hAnsi="Calibri" w:cs="Calibri"/>
          <w:noProof/>
          <w:szCs w:val="24"/>
        </w:rPr>
        <w:t>. 2019;9(2):65-72. doi:10.1016/J.PRRO.2018.12.003</w:t>
      </w:r>
    </w:p>
    <w:p w14:paraId="1B0197B2"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4. </w:t>
      </w:r>
      <w:r w:rsidRPr="00663B55">
        <w:rPr>
          <w:rFonts w:ascii="Calibri" w:hAnsi="Calibri" w:cs="Calibri"/>
          <w:noProof/>
          <w:szCs w:val="24"/>
        </w:rPr>
        <w:tab/>
        <w:t xml:space="preserve">Bodensteiner D. RayStation: External beam treatment planning system. </w:t>
      </w:r>
      <w:r w:rsidRPr="00663B55">
        <w:rPr>
          <w:rFonts w:ascii="Calibri" w:hAnsi="Calibri" w:cs="Calibri"/>
          <w:i/>
          <w:iCs/>
          <w:noProof/>
          <w:szCs w:val="24"/>
        </w:rPr>
        <w:t>Med Dosim</w:t>
      </w:r>
      <w:r w:rsidRPr="00663B55">
        <w:rPr>
          <w:rFonts w:ascii="Calibri" w:hAnsi="Calibri" w:cs="Calibri"/>
          <w:noProof/>
          <w:szCs w:val="24"/>
        </w:rPr>
        <w:t>. 2018;43(2):168-176. doi:10.1016/j.meddos.2018.02.013</w:t>
      </w:r>
    </w:p>
    <w:p w14:paraId="27253778"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5. </w:t>
      </w:r>
      <w:r w:rsidRPr="00663B55">
        <w:rPr>
          <w:rFonts w:ascii="Calibri" w:hAnsi="Calibri" w:cs="Calibri"/>
          <w:noProof/>
          <w:szCs w:val="24"/>
        </w:rPr>
        <w:tab/>
        <w:t xml:space="preserve">Chao CKS, Apisarnthanarax S. </w:t>
      </w:r>
      <w:r w:rsidRPr="00663B55">
        <w:rPr>
          <w:rFonts w:ascii="Calibri" w:hAnsi="Calibri" w:cs="Calibri"/>
          <w:i/>
          <w:iCs/>
          <w:noProof/>
          <w:szCs w:val="24"/>
        </w:rPr>
        <w:t>Practical Essentials of Intensity Modulated Radiation Therapy</w:t>
      </w:r>
      <w:r w:rsidRPr="00663B55">
        <w:rPr>
          <w:rFonts w:ascii="Calibri" w:hAnsi="Calibri" w:cs="Calibri"/>
          <w:noProof/>
          <w:szCs w:val="24"/>
        </w:rPr>
        <w:t>. 2nd ed. (Ozyigit G, Chao KSC, Apisarnthanarax S, eds.). Lippincott Williams &amp; Wilkins; 2005.</w:t>
      </w:r>
    </w:p>
    <w:p w14:paraId="59CDCC16"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6. </w:t>
      </w:r>
      <w:r w:rsidRPr="00663B55">
        <w:rPr>
          <w:rFonts w:ascii="Calibri" w:hAnsi="Calibri" w:cs="Calibri"/>
          <w:noProof/>
          <w:szCs w:val="24"/>
        </w:rPr>
        <w:tab/>
        <w:t>Airtable. https://airtable.com/</w:t>
      </w:r>
    </w:p>
    <w:p w14:paraId="471B4B7F"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7. </w:t>
      </w:r>
      <w:r w:rsidRPr="00663B55">
        <w:rPr>
          <w:rFonts w:ascii="Calibri" w:hAnsi="Calibri" w:cs="Calibri"/>
          <w:noProof/>
          <w:szCs w:val="24"/>
        </w:rPr>
        <w:tab/>
        <w:t>2013 MC. C# Language Specification Version .NET 4.8.1. Published online 2013. Accessed January 31, 2023. https://dotnet.microsoft.com/en-us/download/dotnet-framework</w:t>
      </w:r>
    </w:p>
    <w:p w14:paraId="7D2C295D"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8. </w:t>
      </w:r>
      <w:r w:rsidRPr="00663B55">
        <w:rPr>
          <w:rFonts w:ascii="Calibri" w:hAnsi="Calibri" w:cs="Calibri"/>
          <w:noProof/>
          <w:szCs w:val="24"/>
        </w:rPr>
        <w:tab/>
        <w:t>fo-dicom/fo-dicom: Fellow Oak DICOM for .NET, .NET Core, Universal Windows, Android, iOS, Mono and Unity. Accessed July 22, 2022. https://github.com/fo-dicom/fo-dicom</w:t>
      </w:r>
    </w:p>
    <w:p w14:paraId="223BDA03"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9. </w:t>
      </w:r>
      <w:r w:rsidRPr="00663B55">
        <w:rPr>
          <w:rFonts w:ascii="Calibri" w:hAnsi="Calibri" w:cs="Calibri"/>
          <w:noProof/>
          <w:szCs w:val="24"/>
        </w:rPr>
        <w:tab/>
        <w:t xml:space="preserve">Beare R, Lowekamp B, Yaniv Z. Image segmentation, registration and characterization in R with simpleITK. </w:t>
      </w:r>
      <w:r w:rsidRPr="00663B55">
        <w:rPr>
          <w:rFonts w:ascii="Calibri" w:hAnsi="Calibri" w:cs="Calibri"/>
          <w:i/>
          <w:iCs/>
          <w:noProof/>
          <w:szCs w:val="24"/>
        </w:rPr>
        <w:t>J Stat Softw</w:t>
      </w:r>
      <w:r w:rsidRPr="00663B55">
        <w:rPr>
          <w:rFonts w:ascii="Calibri" w:hAnsi="Calibri" w:cs="Calibri"/>
          <w:noProof/>
          <w:szCs w:val="24"/>
        </w:rPr>
        <w:t>. 2018;86(1):1-35. doi:10.18637/jss.v086.i08</w:t>
      </w:r>
    </w:p>
    <w:p w14:paraId="6D275711"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10. </w:t>
      </w:r>
      <w:r w:rsidRPr="00663B55">
        <w:rPr>
          <w:rFonts w:ascii="Calibri" w:hAnsi="Calibri" w:cs="Calibri"/>
          <w:noProof/>
          <w:szCs w:val="24"/>
        </w:rPr>
        <w:tab/>
        <w:t xml:space="preserve">Anderson BM, Wahid KA, Brock KK. Simple Python Module for Conversions between DICOM Images and Radiation Therapy Structures, Masks, and Prediction Arrays. </w:t>
      </w:r>
      <w:r w:rsidRPr="00663B55">
        <w:rPr>
          <w:rFonts w:ascii="Calibri" w:hAnsi="Calibri" w:cs="Calibri"/>
          <w:i/>
          <w:iCs/>
          <w:noProof/>
          <w:szCs w:val="24"/>
        </w:rPr>
        <w:t>Pract Radiat Oncol</w:t>
      </w:r>
      <w:r w:rsidRPr="00663B55">
        <w:rPr>
          <w:rFonts w:ascii="Calibri" w:hAnsi="Calibri" w:cs="Calibri"/>
          <w:noProof/>
          <w:szCs w:val="24"/>
        </w:rPr>
        <w:t>. Published online February 17, 2021. doi:10.1016/j.prro.2021.02.003</w:t>
      </w:r>
    </w:p>
    <w:p w14:paraId="194406F0"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11. </w:t>
      </w:r>
      <w:r w:rsidRPr="00663B55">
        <w:rPr>
          <w:rFonts w:ascii="Calibri" w:hAnsi="Calibri" w:cs="Calibri"/>
          <w:noProof/>
          <w:szCs w:val="24"/>
        </w:rPr>
        <w:tab/>
        <w:t>RT ROI Interpreted Type Attribute – DICOM Standard Browser. Accessed February 9, 2023. https://dicom.innolitics.com/ciods/rt-structure-set/rt-roi-observations/30060080/300600a4</w:t>
      </w:r>
    </w:p>
    <w:p w14:paraId="61CADE0E"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szCs w:val="24"/>
        </w:rPr>
      </w:pPr>
      <w:r w:rsidRPr="00663B55">
        <w:rPr>
          <w:rFonts w:ascii="Calibri" w:hAnsi="Calibri" w:cs="Calibri"/>
          <w:noProof/>
          <w:szCs w:val="24"/>
        </w:rPr>
        <w:t xml:space="preserve">12. </w:t>
      </w:r>
      <w:r w:rsidRPr="00663B55">
        <w:rPr>
          <w:rFonts w:ascii="Calibri" w:hAnsi="Calibri" w:cs="Calibri"/>
          <w:noProof/>
          <w:szCs w:val="24"/>
        </w:rPr>
        <w:tab/>
        <w:t xml:space="preserve">Schuler T, Kipritidis J, Eade T, et al. Big Data Readiness in Radiation Oncology: An Efficient Approach for Relabeling Radiation Therapy Structures With Their TG-263 Standard Name in Real-World Data Sets. </w:t>
      </w:r>
      <w:r w:rsidRPr="00663B55">
        <w:rPr>
          <w:rFonts w:ascii="Calibri" w:hAnsi="Calibri" w:cs="Calibri"/>
          <w:i/>
          <w:iCs/>
          <w:noProof/>
          <w:szCs w:val="24"/>
        </w:rPr>
        <w:t>Adv Radiat Oncol</w:t>
      </w:r>
      <w:r w:rsidRPr="00663B55">
        <w:rPr>
          <w:rFonts w:ascii="Calibri" w:hAnsi="Calibri" w:cs="Calibri"/>
          <w:noProof/>
          <w:szCs w:val="24"/>
        </w:rPr>
        <w:t>. 2018;4(1):191-200. doi:10.1016/J.ADRO.2018.09.013</w:t>
      </w:r>
    </w:p>
    <w:p w14:paraId="3EB5BA1E" w14:textId="77777777" w:rsidR="00663B55" w:rsidRPr="00663B55" w:rsidRDefault="00663B55" w:rsidP="00663B55">
      <w:pPr>
        <w:widowControl w:val="0"/>
        <w:autoSpaceDE w:val="0"/>
        <w:autoSpaceDN w:val="0"/>
        <w:adjustRightInd w:val="0"/>
        <w:spacing w:line="240" w:lineRule="auto"/>
        <w:ind w:left="640" w:hanging="640"/>
        <w:rPr>
          <w:rFonts w:ascii="Calibri" w:hAnsi="Calibri" w:cs="Calibri"/>
          <w:noProof/>
        </w:rPr>
      </w:pPr>
      <w:r w:rsidRPr="00663B55">
        <w:rPr>
          <w:rFonts w:ascii="Calibri" w:hAnsi="Calibri" w:cs="Calibri"/>
          <w:noProof/>
          <w:szCs w:val="24"/>
        </w:rPr>
        <w:t xml:space="preserve">13. </w:t>
      </w:r>
      <w:r w:rsidRPr="00663B55">
        <w:rPr>
          <w:rFonts w:ascii="Calibri" w:hAnsi="Calibri" w:cs="Calibri"/>
          <w:noProof/>
          <w:szCs w:val="24"/>
        </w:rPr>
        <w:tab/>
        <w:t xml:space="preserve">Cardan RA, Covington EL, Popple RA. Technical Note: An open source solution for improving TG-263 compliance. </w:t>
      </w:r>
      <w:r w:rsidRPr="00663B55">
        <w:rPr>
          <w:rFonts w:ascii="Calibri" w:hAnsi="Calibri" w:cs="Calibri"/>
          <w:i/>
          <w:iCs/>
          <w:noProof/>
          <w:szCs w:val="24"/>
        </w:rPr>
        <w:t>J Appl Clin Med Phys</w:t>
      </w:r>
      <w:r w:rsidRPr="00663B55">
        <w:rPr>
          <w:rFonts w:ascii="Calibri" w:hAnsi="Calibri" w:cs="Calibri"/>
          <w:noProof/>
          <w:szCs w:val="24"/>
        </w:rPr>
        <w:t>. 2019;20(9):163-165. doi:10.1002/ACM2.12701</w:t>
      </w:r>
    </w:p>
    <w:p w14:paraId="344CCF2A" w14:textId="2B35556F" w:rsidR="006446A1" w:rsidRPr="00D82662" w:rsidRDefault="0002678A" w:rsidP="00347F29">
      <w:r w:rsidRPr="00D82662">
        <w:fldChar w:fldCharType="end"/>
      </w:r>
    </w:p>
    <w:sectPr w:rsidR="006446A1" w:rsidRPr="00D82662" w:rsidSect="007F1F9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D2CE9"/>
    <w:multiLevelType w:val="multilevel"/>
    <w:tmpl w:val="6172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357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s-ES" w:vendorID="64" w:dllVersion="6" w:nlCheck="1" w:checkStyle="0"/>
  <w:activeWritingStyle w:appName="MSWord" w:lang="en-US" w:vendorID="64" w:dllVersion="6" w:nlCheck="1" w:checkStyle="1"/>
  <w:activeWritingStyle w:appName="MSWord" w:lang="es-US" w:vendorID="64" w:dllVersion="6" w:nlCheck="1" w:checkStyle="0"/>
  <w:activeWritingStyle w:appName="MSWord" w:lang="en-US" w:vendorID="64" w:dllVersion="0" w:nlCheck="1" w:checkStyle="0"/>
  <w:activeWritingStyle w:appName="MSWord" w:lang="es-US"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2MzQzMTa2MLC0MLdU0lEKTi0uzszPAykwrAUAgswwyywAAAA="/>
  </w:docVars>
  <w:rsids>
    <w:rsidRoot w:val="00591E50"/>
    <w:rsid w:val="0000344F"/>
    <w:rsid w:val="00003B89"/>
    <w:rsid w:val="00007682"/>
    <w:rsid w:val="00007E18"/>
    <w:rsid w:val="000127D7"/>
    <w:rsid w:val="000151CE"/>
    <w:rsid w:val="00024D17"/>
    <w:rsid w:val="0002678A"/>
    <w:rsid w:val="00031098"/>
    <w:rsid w:val="0003183B"/>
    <w:rsid w:val="00032B25"/>
    <w:rsid w:val="0005425B"/>
    <w:rsid w:val="00056885"/>
    <w:rsid w:val="00062D49"/>
    <w:rsid w:val="00067942"/>
    <w:rsid w:val="0007238E"/>
    <w:rsid w:val="000725A8"/>
    <w:rsid w:val="00072FCA"/>
    <w:rsid w:val="00074131"/>
    <w:rsid w:val="000833BB"/>
    <w:rsid w:val="00083692"/>
    <w:rsid w:val="000946DD"/>
    <w:rsid w:val="000958C1"/>
    <w:rsid w:val="00097F3E"/>
    <w:rsid w:val="000A1C84"/>
    <w:rsid w:val="000A3B82"/>
    <w:rsid w:val="000A700A"/>
    <w:rsid w:val="000B119A"/>
    <w:rsid w:val="000B346C"/>
    <w:rsid w:val="000B62AA"/>
    <w:rsid w:val="000B7A57"/>
    <w:rsid w:val="000B7C67"/>
    <w:rsid w:val="000C525E"/>
    <w:rsid w:val="000C5EC1"/>
    <w:rsid w:val="000D5817"/>
    <w:rsid w:val="000D6B6C"/>
    <w:rsid w:val="000D758E"/>
    <w:rsid w:val="000E15CA"/>
    <w:rsid w:val="000F1B1B"/>
    <w:rsid w:val="000F47AA"/>
    <w:rsid w:val="000F70C5"/>
    <w:rsid w:val="00100470"/>
    <w:rsid w:val="0010384E"/>
    <w:rsid w:val="00103EB2"/>
    <w:rsid w:val="0011397C"/>
    <w:rsid w:val="00115CC2"/>
    <w:rsid w:val="00126906"/>
    <w:rsid w:val="001327E0"/>
    <w:rsid w:val="00134DA5"/>
    <w:rsid w:val="00141850"/>
    <w:rsid w:val="001518AD"/>
    <w:rsid w:val="00153CB7"/>
    <w:rsid w:val="00154E15"/>
    <w:rsid w:val="00156C1D"/>
    <w:rsid w:val="00162D0B"/>
    <w:rsid w:val="00164896"/>
    <w:rsid w:val="0017096E"/>
    <w:rsid w:val="00174E8E"/>
    <w:rsid w:val="00175F1D"/>
    <w:rsid w:val="00177C7F"/>
    <w:rsid w:val="00185E36"/>
    <w:rsid w:val="00192464"/>
    <w:rsid w:val="001A0D5A"/>
    <w:rsid w:val="001A369C"/>
    <w:rsid w:val="001B39A2"/>
    <w:rsid w:val="001B4847"/>
    <w:rsid w:val="001B528D"/>
    <w:rsid w:val="001C33EA"/>
    <w:rsid w:val="001C34A6"/>
    <w:rsid w:val="001C3742"/>
    <w:rsid w:val="001C6032"/>
    <w:rsid w:val="001D1C1C"/>
    <w:rsid w:val="001D722B"/>
    <w:rsid w:val="001E22AF"/>
    <w:rsid w:val="001E2EFE"/>
    <w:rsid w:val="001E3C7A"/>
    <w:rsid w:val="001E65A3"/>
    <w:rsid w:val="001E7B5D"/>
    <w:rsid w:val="001F23FE"/>
    <w:rsid w:val="001F4E61"/>
    <w:rsid w:val="001F4ECB"/>
    <w:rsid w:val="001F4F80"/>
    <w:rsid w:val="001F5F33"/>
    <w:rsid w:val="001F6672"/>
    <w:rsid w:val="00223D74"/>
    <w:rsid w:val="00224D44"/>
    <w:rsid w:val="00224DA2"/>
    <w:rsid w:val="00231507"/>
    <w:rsid w:val="00232A0F"/>
    <w:rsid w:val="002359E0"/>
    <w:rsid w:val="00235D79"/>
    <w:rsid w:val="00240719"/>
    <w:rsid w:val="00247106"/>
    <w:rsid w:val="00247149"/>
    <w:rsid w:val="00252212"/>
    <w:rsid w:val="00252940"/>
    <w:rsid w:val="00253D46"/>
    <w:rsid w:val="00263FD5"/>
    <w:rsid w:val="00272639"/>
    <w:rsid w:val="00276D2B"/>
    <w:rsid w:val="00277A4B"/>
    <w:rsid w:val="00280BFC"/>
    <w:rsid w:val="002830E6"/>
    <w:rsid w:val="00283D99"/>
    <w:rsid w:val="00283F70"/>
    <w:rsid w:val="00285EAF"/>
    <w:rsid w:val="0029312E"/>
    <w:rsid w:val="002A076A"/>
    <w:rsid w:val="002A1237"/>
    <w:rsid w:val="002A3D89"/>
    <w:rsid w:val="002A4E42"/>
    <w:rsid w:val="002A75FD"/>
    <w:rsid w:val="002B0A00"/>
    <w:rsid w:val="002B0FD0"/>
    <w:rsid w:val="002B515F"/>
    <w:rsid w:val="002B611C"/>
    <w:rsid w:val="002C0B24"/>
    <w:rsid w:val="002C160C"/>
    <w:rsid w:val="002C287D"/>
    <w:rsid w:val="002C370F"/>
    <w:rsid w:val="002C5509"/>
    <w:rsid w:val="002C7055"/>
    <w:rsid w:val="002D15D1"/>
    <w:rsid w:val="002E4D60"/>
    <w:rsid w:val="002E7500"/>
    <w:rsid w:val="00306C64"/>
    <w:rsid w:val="00307BCB"/>
    <w:rsid w:val="00312550"/>
    <w:rsid w:val="00320E66"/>
    <w:rsid w:val="00324160"/>
    <w:rsid w:val="00324679"/>
    <w:rsid w:val="003256B7"/>
    <w:rsid w:val="00345832"/>
    <w:rsid w:val="00347BC6"/>
    <w:rsid w:val="00347DA8"/>
    <w:rsid w:val="00347F29"/>
    <w:rsid w:val="00350712"/>
    <w:rsid w:val="0035796E"/>
    <w:rsid w:val="003643E5"/>
    <w:rsid w:val="00365892"/>
    <w:rsid w:val="003670F7"/>
    <w:rsid w:val="003715E9"/>
    <w:rsid w:val="00371EC2"/>
    <w:rsid w:val="003727BE"/>
    <w:rsid w:val="0037723E"/>
    <w:rsid w:val="0038316D"/>
    <w:rsid w:val="00386683"/>
    <w:rsid w:val="00393210"/>
    <w:rsid w:val="00394FA5"/>
    <w:rsid w:val="003B193D"/>
    <w:rsid w:val="003B414D"/>
    <w:rsid w:val="003B5359"/>
    <w:rsid w:val="003C140B"/>
    <w:rsid w:val="003C29B9"/>
    <w:rsid w:val="003D0BBB"/>
    <w:rsid w:val="003D15A5"/>
    <w:rsid w:val="003D1B1D"/>
    <w:rsid w:val="003D3124"/>
    <w:rsid w:val="003D59E3"/>
    <w:rsid w:val="003D5F04"/>
    <w:rsid w:val="003D7D5D"/>
    <w:rsid w:val="003E0FF5"/>
    <w:rsid w:val="003E3855"/>
    <w:rsid w:val="003E74E4"/>
    <w:rsid w:val="003F1A26"/>
    <w:rsid w:val="003F3054"/>
    <w:rsid w:val="004008CE"/>
    <w:rsid w:val="00402EF0"/>
    <w:rsid w:val="00414C5D"/>
    <w:rsid w:val="00417ABA"/>
    <w:rsid w:val="00421163"/>
    <w:rsid w:val="00430343"/>
    <w:rsid w:val="00440838"/>
    <w:rsid w:val="00440E7D"/>
    <w:rsid w:val="00440F9B"/>
    <w:rsid w:val="004460A1"/>
    <w:rsid w:val="00452071"/>
    <w:rsid w:val="00453A40"/>
    <w:rsid w:val="00453DC3"/>
    <w:rsid w:val="00455EB8"/>
    <w:rsid w:val="004566F6"/>
    <w:rsid w:val="00473533"/>
    <w:rsid w:val="0048328D"/>
    <w:rsid w:val="0048499A"/>
    <w:rsid w:val="00493DAF"/>
    <w:rsid w:val="00496C91"/>
    <w:rsid w:val="00496D2B"/>
    <w:rsid w:val="004979DB"/>
    <w:rsid w:val="004A3858"/>
    <w:rsid w:val="004A5C76"/>
    <w:rsid w:val="004B0792"/>
    <w:rsid w:val="004B1BE1"/>
    <w:rsid w:val="004B535C"/>
    <w:rsid w:val="004B6560"/>
    <w:rsid w:val="004B75E0"/>
    <w:rsid w:val="004B768F"/>
    <w:rsid w:val="004C063B"/>
    <w:rsid w:val="004C1F8D"/>
    <w:rsid w:val="004C64DF"/>
    <w:rsid w:val="004D1DA5"/>
    <w:rsid w:val="004D6916"/>
    <w:rsid w:val="004E7615"/>
    <w:rsid w:val="004F0846"/>
    <w:rsid w:val="004F72DB"/>
    <w:rsid w:val="00500704"/>
    <w:rsid w:val="0050386F"/>
    <w:rsid w:val="00503F0D"/>
    <w:rsid w:val="005212DC"/>
    <w:rsid w:val="00521554"/>
    <w:rsid w:val="005260EA"/>
    <w:rsid w:val="00541877"/>
    <w:rsid w:val="00545BB1"/>
    <w:rsid w:val="0055158D"/>
    <w:rsid w:val="00556C7B"/>
    <w:rsid w:val="0056085F"/>
    <w:rsid w:val="00560F1F"/>
    <w:rsid w:val="005621B6"/>
    <w:rsid w:val="005709A1"/>
    <w:rsid w:val="00571645"/>
    <w:rsid w:val="0057500D"/>
    <w:rsid w:val="00575019"/>
    <w:rsid w:val="0058037B"/>
    <w:rsid w:val="005822D9"/>
    <w:rsid w:val="00583950"/>
    <w:rsid w:val="00586983"/>
    <w:rsid w:val="005873AC"/>
    <w:rsid w:val="00591E50"/>
    <w:rsid w:val="005A640C"/>
    <w:rsid w:val="005B0A92"/>
    <w:rsid w:val="005B6BB1"/>
    <w:rsid w:val="005B6E5D"/>
    <w:rsid w:val="005C43C5"/>
    <w:rsid w:val="005C5E51"/>
    <w:rsid w:val="005C5E75"/>
    <w:rsid w:val="005E028C"/>
    <w:rsid w:val="005E2F55"/>
    <w:rsid w:val="005F1AD1"/>
    <w:rsid w:val="005F1E83"/>
    <w:rsid w:val="005F485B"/>
    <w:rsid w:val="005F5920"/>
    <w:rsid w:val="00600130"/>
    <w:rsid w:val="0060144C"/>
    <w:rsid w:val="00603DEF"/>
    <w:rsid w:val="00613F05"/>
    <w:rsid w:val="00616127"/>
    <w:rsid w:val="0061703A"/>
    <w:rsid w:val="006201AB"/>
    <w:rsid w:val="00622C82"/>
    <w:rsid w:val="0062555E"/>
    <w:rsid w:val="00626326"/>
    <w:rsid w:val="006304D2"/>
    <w:rsid w:val="006308D5"/>
    <w:rsid w:val="00632549"/>
    <w:rsid w:val="00632A67"/>
    <w:rsid w:val="00633599"/>
    <w:rsid w:val="00633E05"/>
    <w:rsid w:val="006374CA"/>
    <w:rsid w:val="006446A1"/>
    <w:rsid w:val="00644F59"/>
    <w:rsid w:val="00652028"/>
    <w:rsid w:val="006619ED"/>
    <w:rsid w:val="00663B55"/>
    <w:rsid w:val="00667BB9"/>
    <w:rsid w:val="0067344A"/>
    <w:rsid w:val="00685398"/>
    <w:rsid w:val="00691A2F"/>
    <w:rsid w:val="0069514D"/>
    <w:rsid w:val="006A3DEA"/>
    <w:rsid w:val="006B12C8"/>
    <w:rsid w:val="006C361E"/>
    <w:rsid w:val="006C4885"/>
    <w:rsid w:val="006C5EFA"/>
    <w:rsid w:val="006C75A1"/>
    <w:rsid w:val="006C772B"/>
    <w:rsid w:val="006D7CD0"/>
    <w:rsid w:val="006E4B46"/>
    <w:rsid w:val="006E4E8C"/>
    <w:rsid w:val="0070388A"/>
    <w:rsid w:val="007049FA"/>
    <w:rsid w:val="00704AE4"/>
    <w:rsid w:val="00710855"/>
    <w:rsid w:val="00710BCF"/>
    <w:rsid w:val="00711A89"/>
    <w:rsid w:val="007149CD"/>
    <w:rsid w:val="00720AF0"/>
    <w:rsid w:val="007213A7"/>
    <w:rsid w:val="0072430F"/>
    <w:rsid w:val="007303A2"/>
    <w:rsid w:val="00730DF9"/>
    <w:rsid w:val="00731334"/>
    <w:rsid w:val="00731C78"/>
    <w:rsid w:val="00735690"/>
    <w:rsid w:val="0073644F"/>
    <w:rsid w:val="00736F71"/>
    <w:rsid w:val="00742A42"/>
    <w:rsid w:val="0074752F"/>
    <w:rsid w:val="00753A39"/>
    <w:rsid w:val="007552C9"/>
    <w:rsid w:val="00756BB7"/>
    <w:rsid w:val="007600C2"/>
    <w:rsid w:val="0076104B"/>
    <w:rsid w:val="00763468"/>
    <w:rsid w:val="0076666E"/>
    <w:rsid w:val="00772A9B"/>
    <w:rsid w:val="007747CF"/>
    <w:rsid w:val="007777F5"/>
    <w:rsid w:val="00777B6A"/>
    <w:rsid w:val="0078272A"/>
    <w:rsid w:val="00785028"/>
    <w:rsid w:val="0079077A"/>
    <w:rsid w:val="007A325D"/>
    <w:rsid w:val="007A54C7"/>
    <w:rsid w:val="007A6BD9"/>
    <w:rsid w:val="007B090B"/>
    <w:rsid w:val="007B5023"/>
    <w:rsid w:val="007B6BE8"/>
    <w:rsid w:val="007C0881"/>
    <w:rsid w:val="007C160F"/>
    <w:rsid w:val="007C4D61"/>
    <w:rsid w:val="007C60A1"/>
    <w:rsid w:val="007D0712"/>
    <w:rsid w:val="007D0BDD"/>
    <w:rsid w:val="007D4A7A"/>
    <w:rsid w:val="007D6EB3"/>
    <w:rsid w:val="007E0D0E"/>
    <w:rsid w:val="007E1B75"/>
    <w:rsid w:val="007E7807"/>
    <w:rsid w:val="007F03D2"/>
    <w:rsid w:val="007F1F95"/>
    <w:rsid w:val="007F3A36"/>
    <w:rsid w:val="007F3FF8"/>
    <w:rsid w:val="007F4CE1"/>
    <w:rsid w:val="007F4DDF"/>
    <w:rsid w:val="00800C8F"/>
    <w:rsid w:val="008014E5"/>
    <w:rsid w:val="00801BA0"/>
    <w:rsid w:val="00802E43"/>
    <w:rsid w:val="008034D6"/>
    <w:rsid w:val="00806D7B"/>
    <w:rsid w:val="008127D6"/>
    <w:rsid w:val="00820344"/>
    <w:rsid w:val="00822557"/>
    <w:rsid w:val="00822D7C"/>
    <w:rsid w:val="00830AD6"/>
    <w:rsid w:val="00833A0B"/>
    <w:rsid w:val="00836518"/>
    <w:rsid w:val="008367DD"/>
    <w:rsid w:val="008401FA"/>
    <w:rsid w:val="00844F51"/>
    <w:rsid w:val="00845CC7"/>
    <w:rsid w:val="0085057C"/>
    <w:rsid w:val="00853FA7"/>
    <w:rsid w:val="0086406F"/>
    <w:rsid w:val="008671EA"/>
    <w:rsid w:val="008734E6"/>
    <w:rsid w:val="0087715B"/>
    <w:rsid w:val="0088582A"/>
    <w:rsid w:val="00885B8C"/>
    <w:rsid w:val="008864A3"/>
    <w:rsid w:val="00890EA2"/>
    <w:rsid w:val="00893E51"/>
    <w:rsid w:val="008A0247"/>
    <w:rsid w:val="008B308F"/>
    <w:rsid w:val="008B5C15"/>
    <w:rsid w:val="008B610A"/>
    <w:rsid w:val="008B68C4"/>
    <w:rsid w:val="008B752E"/>
    <w:rsid w:val="008C041C"/>
    <w:rsid w:val="008D0A41"/>
    <w:rsid w:val="008D7926"/>
    <w:rsid w:val="008E0581"/>
    <w:rsid w:val="008E13C4"/>
    <w:rsid w:val="008E36E6"/>
    <w:rsid w:val="008E46D5"/>
    <w:rsid w:val="008F146E"/>
    <w:rsid w:val="008F4115"/>
    <w:rsid w:val="00904939"/>
    <w:rsid w:val="00906EFC"/>
    <w:rsid w:val="009100C1"/>
    <w:rsid w:val="0091242C"/>
    <w:rsid w:val="0091447F"/>
    <w:rsid w:val="00916836"/>
    <w:rsid w:val="00927BC7"/>
    <w:rsid w:val="009342D8"/>
    <w:rsid w:val="00934378"/>
    <w:rsid w:val="009350B7"/>
    <w:rsid w:val="00941212"/>
    <w:rsid w:val="009458F5"/>
    <w:rsid w:val="00950343"/>
    <w:rsid w:val="00955522"/>
    <w:rsid w:val="00955ACB"/>
    <w:rsid w:val="00960FF2"/>
    <w:rsid w:val="00964112"/>
    <w:rsid w:val="009641D6"/>
    <w:rsid w:val="00964EAE"/>
    <w:rsid w:val="009670BD"/>
    <w:rsid w:val="00971C47"/>
    <w:rsid w:val="0097525D"/>
    <w:rsid w:val="00976C4F"/>
    <w:rsid w:val="009813E4"/>
    <w:rsid w:val="00982F5A"/>
    <w:rsid w:val="0098774C"/>
    <w:rsid w:val="00993CBF"/>
    <w:rsid w:val="00996118"/>
    <w:rsid w:val="009A3FA1"/>
    <w:rsid w:val="009A723A"/>
    <w:rsid w:val="009B07D5"/>
    <w:rsid w:val="009B0B7A"/>
    <w:rsid w:val="009B323A"/>
    <w:rsid w:val="009B3978"/>
    <w:rsid w:val="009B7C5C"/>
    <w:rsid w:val="009C025F"/>
    <w:rsid w:val="009D5C5C"/>
    <w:rsid w:val="009E38CB"/>
    <w:rsid w:val="009E6883"/>
    <w:rsid w:val="009F402C"/>
    <w:rsid w:val="009F502F"/>
    <w:rsid w:val="009F73E6"/>
    <w:rsid w:val="00A00C31"/>
    <w:rsid w:val="00A01D73"/>
    <w:rsid w:val="00A05AB6"/>
    <w:rsid w:val="00A067C0"/>
    <w:rsid w:val="00A20B27"/>
    <w:rsid w:val="00A22AFA"/>
    <w:rsid w:val="00A2658A"/>
    <w:rsid w:val="00A27085"/>
    <w:rsid w:val="00A300CE"/>
    <w:rsid w:val="00A324A7"/>
    <w:rsid w:val="00A33696"/>
    <w:rsid w:val="00A3783D"/>
    <w:rsid w:val="00A414C5"/>
    <w:rsid w:val="00A45CD1"/>
    <w:rsid w:val="00A47B57"/>
    <w:rsid w:val="00A54A11"/>
    <w:rsid w:val="00A6127D"/>
    <w:rsid w:val="00A61D6E"/>
    <w:rsid w:val="00A64CD3"/>
    <w:rsid w:val="00A66117"/>
    <w:rsid w:val="00A74086"/>
    <w:rsid w:val="00A7647B"/>
    <w:rsid w:val="00A76FE6"/>
    <w:rsid w:val="00A807E1"/>
    <w:rsid w:val="00A83E12"/>
    <w:rsid w:val="00A87632"/>
    <w:rsid w:val="00A913DA"/>
    <w:rsid w:val="00A93AC3"/>
    <w:rsid w:val="00A940B4"/>
    <w:rsid w:val="00A94903"/>
    <w:rsid w:val="00AA1C3D"/>
    <w:rsid w:val="00AA2107"/>
    <w:rsid w:val="00AA2588"/>
    <w:rsid w:val="00AA3695"/>
    <w:rsid w:val="00AA3B4F"/>
    <w:rsid w:val="00AB75D0"/>
    <w:rsid w:val="00AC0EA2"/>
    <w:rsid w:val="00AC39A0"/>
    <w:rsid w:val="00AC64AA"/>
    <w:rsid w:val="00AD4C59"/>
    <w:rsid w:val="00AD5C11"/>
    <w:rsid w:val="00AD5DD7"/>
    <w:rsid w:val="00AD7960"/>
    <w:rsid w:val="00AE7775"/>
    <w:rsid w:val="00AE7EBB"/>
    <w:rsid w:val="00AF02E7"/>
    <w:rsid w:val="00AF3D64"/>
    <w:rsid w:val="00AF45EA"/>
    <w:rsid w:val="00B0059A"/>
    <w:rsid w:val="00B02D00"/>
    <w:rsid w:val="00B061D8"/>
    <w:rsid w:val="00B1058D"/>
    <w:rsid w:val="00B10815"/>
    <w:rsid w:val="00B17C4B"/>
    <w:rsid w:val="00B223E6"/>
    <w:rsid w:val="00B2271D"/>
    <w:rsid w:val="00B24EFB"/>
    <w:rsid w:val="00B439D4"/>
    <w:rsid w:val="00B45318"/>
    <w:rsid w:val="00B56154"/>
    <w:rsid w:val="00B647A2"/>
    <w:rsid w:val="00B70DDC"/>
    <w:rsid w:val="00B72378"/>
    <w:rsid w:val="00B72641"/>
    <w:rsid w:val="00B86A67"/>
    <w:rsid w:val="00B90CA4"/>
    <w:rsid w:val="00BA0217"/>
    <w:rsid w:val="00BA11B5"/>
    <w:rsid w:val="00BA357D"/>
    <w:rsid w:val="00BB17AB"/>
    <w:rsid w:val="00BB344A"/>
    <w:rsid w:val="00BB6940"/>
    <w:rsid w:val="00BB7E1A"/>
    <w:rsid w:val="00BC2D3A"/>
    <w:rsid w:val="00BC794B"/>
    <w:rsid w:val="00BC7DAB"/>
    <w:rsid w:val="00BD4C02"/>
    <w:rsid w:val="00BE09F0"/>
    <w:rsid w:val="00BE222A"/>
    <w:rsid w:val="00BE2C15"/>
    <w:rsid w:val="00BE3908"/>
    <w:rsid w:val="00BE6EFA"/>
    <w:rsid w:val="00BE79D0"/>
    <w:rsid w:val="00BF0F9E"/>
    <w:rsid w:val="00BF59D4"/>
    <w:rsid w:val="00C04C5C"/>
    <w:rsid w:val="00C21468"/>
    <w:rsid w:val="00C218EC"/>
    <w:rsid w:val="00C25DB3"/>
    <w:rsid w:val="00C26199"/>
    <w:rsid w:val="00C26843"/>
    <w:rsid w:val="00C32FD5"/>
    <w:rsid w:val="00C34D00"/>
    <w:rsid w:val="00C4125D"/>
    <w:rsid w:val="00C41ADA"/>
    <w:rsid w:val="00C53E81"/>
    <w:rsid w:val="00C545D5"/>
    <w:rsid w:val="00C54CA8"/>
    <w:rsid w:val="00C56A26"/>
    <w:rsid w:val="00C57F42"/>
    <w:rsid w:val="00C61471"/>
    <w:rsid w:val="00C636FA"/>
    <w:rsid w:val="00C65701"/>
    <w:rsid w:val="00C65E6B"/>
    <w:rsid w:val="00C70224"/>
    <w:rsid w:val="00C716DD"/>
    <w:rsid w:val="00C71D14"/>
    <w:rsid w:val="00C73E95"/>
    <w:rsid w:val="00C77A66"/>
    <w:rsid w:val="00C8268F"/>
    <w:rsid w:val="00C90A5F"/>
    <w:rsid w:val="00C92FAD"/>
    <w:rsid w:val="00C9514D"/>
    <w:rsid w:val="00C9685F"/>
    <w:rsid w:val="00CA01AA"/>
    <w:rsid w:val="00CA64FA"/>
    <w:rsid w:val="00CB3846"/>
    <w:rsid w:val="00CB3F5C"/>
    <w:rsid w:val="00CB7314"/>
    <w:rsid w:val="00CC164E"/>
    <w:rsid w:val="00CC278E"/>
    <w:rsid w:val="00CD0B06"/>
    <w:rsid w:val="00CD1E84"/>
    <w:rsid w:val="00CD2A9D"/>
    <w:rsid w:val="00CD6852"/>
    <w:rsid w:val="00CD6ED4"/>
    <w:rsid w:val="00CE6D55"/>
    <w:rsid w:val="00CF2821"/>
    <w:rsid w:val="00CF359B"/>
    <w:rsid w:val="00CF4E70"/>
    <w:rsid w:val="00D01ACE"/>
    <w:rsid w:val="00D17B67"/>
    <w:rsid w:val="00D17D59"/>
    <w:rsid w:val="00D235A2"/>
    <w:rsid w:val="00D40F81"/>
    <w:rsid w:val="00D42716"/>
    <w:rsid w:val="00D454C6"/>
    <w:rsid w:val="00D4657B"/>
    <w:rsid w:val="00D559B0"/>
    <w:rsid w:val="00D62CCD"/>
    <w:rsid w:val="00D63126"/>
    <w:rsid w:val="00D65047"/>
    <w:rsid w:val="00D6604F"/>
    <w:rsid w:val="00D703A1"/>
    <w:rsid w:val="00D72478"/>
    <w:rsid w:val="00D8164C"/>
    <w:rsid w:val="00D824EA"/>
    <w:rsid w:val="00D82662"/>
    <w:rsid w:val="00D83C40"/>
    <w:rsid w:val="00D84DB9"/>
    <w:rsid w:val="00D86319"/>
    <w:rsid w:val="00D87D71"/>
    <w:rsid w:val="00D96F4B"/>
    <w:rsid w:val="00DA1A4F"/>
    <w:rsid w:val="00DA1BDB"/>
    <w:rsid w:val="00DA67C3"/>
    <w:rsid w:val="00DC03B6"/>
    <w:rsid w:val="00DD09CD"/>
    <w:rsid w:val="00DE018F"/>
    <w:rsid w:val="00DF2B84"/>
    <w:rsid w:val="00E01385"/>
    <w:rsid w:val="00E030A9"/>
    <w:rsid w:val="00E0682B"/>
    <w:rsid w:val="00E07932"/>
    <w:rsid w:val="00E11B79"/>
    <w:rsid w:val="00E12270"/>
    <w:rsid w:val="00E13A31"/>
    <w:rsid w:val="00E21B75"/>
    <w:rsid w:val="00E23FDD"/>
    <w:rsid w:val="00E2716D"/>
    <w:rsid w:val="00E274CE"/>
    <w:rsid w:val="00E331CB"/>
    <w:rsid w:val="00E3543B"/>
    <w:rsid w:val="00E36B31"/>
    <w:rsid w:val="00E40491"/>
    <w:rsid w:val="00E41FE8"/>
    <w:rsid w:val="00E42C1C"/>
    <w:rsid w:val="00E4389A"/>
    <w:rsid w:val="00E45FAD"/>
    <w:rsid w:val="00E50AC2"/>
    <w:rsid w:val="00E60186"/>
    <w:rsid w:val="00E6743F"/>
    <w:rsid w:val="00E67F70"/>
    <w:rsid w:val="00E70B4C"/>
    <w:rsid w:val="00E86107"/>
    <w:rsid w:val="00E871C0"/>
    <w:rsid w:val="00E95EAE"/>
    <w:rsid w:val="00E97147"/>
    <w:rsid w:val="00EA24C6"/>
    <w:rsid w:val="00EA36AE"/>
    <w:rsid w:val="00EA4773"/>
    <w:rsid w:val="00EA6C5A"/>
    <w:rsid w:val="00EB043E"/>
    <w:rsid w:val="00EB2651"/>
    <w:rsid w:val="00EB3021"/>
    <w:rsid w:val="00EB3E8E"/>
    <w:rsid w:val="00EB6A91"/>
    <w:rsid w:val="00EC0858"/>
    <w:rsid w:val="00EC17F8"/>
    <w:rsid w:val="00EC287B"/>
    <w:rsid w:val="00EC35E5"/>
    <w:rsid w:val="00EC6726"/>
    <w:rsid w:val="00EC6CC6"/>
    <w:rsid w:val="00EC769C"/>
    <w:rsid w:val="00EC7CE9"/>
    <w:rsid w:val="00ED3E18"/>
    <w:rsid w:val="00ED5978"/>
    <w:rsid w:val="00ED6A4C"/>
    <w:rsid w:val="00EE12AA"/>
    <w:rsid w:val="00EE249E"/>
    <w:rsid w:val="00EE4918"/>
    <w:rsid w:val="00EE64FF"/>
    <w:rsid w:val="00EE6631"/>
    <w:rsid w:val="00EF4D79"/>
    <w:rsid w:val="00EF7D6D"/>
    <w:rsid w:val="00F02815"/>
    <w:rsid w:val="00F05CB9"/>
    <w:rsid w:val="00F06CE2"/>
    <w:rsid w:val="00F13D6D"/>
    <w:rsid w:val="00F249CB"/>
    <w:rsid w:val="00F2762E"/>
    <w:rsid w:val="00F30401"/>
    <w:rsid w:val="00F50678"/>
    <w:rsid w:val="00F539A5"/>
    <w:rsid w:val="00F56D6F"/>
    <w:rsid w:val="00F61585"/>
    <w:rsid w:val="00F61B41"/>
    <w:rsid w:val="00F73C09"/>
    <w:rsid w:val="00F810C8"/>
    <w:rsid w:val="00F83970"/>
    <w:rsid w:val="00F853E7"/>
    <w:rsid w:val="00F85C9A"/>
    <w:rsid w:val="00F94E0A"/>
    <w:rsid w:val="00F97D52"/>
    <w:rsid w:val="00FB0C70"/>
    <w:rsid w:val="00FB2DFB"/>
    <w:rsid w:val="00FB45FA"/>
    <w:rsid w:val="00FB77A8"/>
    <w:rsid w:val="00FC4288"/>
    <w:rsid w:val="00FC4786"/>
    <w:rsid w:val="00FD17AB"/>
    <w:rsid w:val="00FD7241"/>
    <w:rsid w:val="00FE248D"/>
    <w:rsid w:val="00FE6F7E"/>
    <w:rsid w:val="00FE70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61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561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customStyle="1" w:styleId="UnresolvedMention1">
    <w:name w:val="Unresolved Mention1"/>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 w:type="paragraph" w:styleId="Revision">
    <w:name w:val="Revision"/>
    <w:hidden/>
    <w:uiPriority w:val="99"/>
    <w:semiHidden/>
    <w:rsid w:val="00AE7775"/>
    <w:pPr>
      <w:spacing w:after="0" w:line="240" w:lineRule="auto"/>
    </w:pPr>
  </w:style>
  <w:style w:type="character" w:customStyle="1" w:styleId="Heading4Char">
    <w:name w:val="Heading 4 Char"/>
    <w:basedOn w:val="DefaultParagraphFont"/>
    <w:link w:val="Heading4"/>
    <w:uiPriority w:val="9"/>
    <w:rsid w:val="00B5615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56154"/>
    <w:rPr>
      <w:rFonts w:asciiTheme="majorHAnsi" w:eastAsiaTheme="majorEastAsia" w:hAnsiTheme="majorHAnsi" w:cstheme="majorBidi"/>
      <w:color w:val="2F5496" w:themeColor="accent1" w:themeShade="BF"/>
    </w:rPr>
  </w:style>
  <w:style w:type="character" w:customStyle="1" w:styleId="author">
    <w:name w:val="author"/>
    <w:basedOn w:val="DefaultParagraphFont"/>
    <w:rsid w:val="0057500D"/>
  </w:style>
  <w:style w:type="character" w:customStyle="1" w:styleId="articletitle">
    <w:name w:val="articletitle"/>
    <w:basedOn w:val="DefaultParagraphFont"/>
    <w:rsid w:val="0057500D"/>
  </w:style>
  <w:style w:type="character" w:customStyle="1" w:styleId="journaltitle">
    <w:name w:val="journaltitle"/>
    <w:basedOn w:val="DefaultParagraphFont"/>
    <w:rsid w:val="0057500D"/>
  </w:style>
  <w:style w:type="character" w:customStyle="1" w:styleId="pubyear">
    <w:name w:val="pubyear"/>
    <w:basedOn w:val="DefaultParagraphFont"/>
    <w:rsid w:val="0057500D"/>
  </w:style>
  <w:style w:type="character" w:customStyle="1" w:styleId="vol">
    <w:name w:val="vol"/>
    <w:basedOn w:val="DefaultParagraphFont"/>
    <w:rsid w:val="0057500D"/>
  </w:style>
  <w:style w:type="character" w:customStyle="1" w:styleId="pagefirst">
    <w:name w:val="pagefirst"/>
    <w:basedOn w:val="DefaultParagraphFont"/>
    <w:rsid w:val="0057500D"/>
  </w:style>
  <w:style w:type="character" w:customStyle="1" w:styleId="pagelast">
    <w:name w:val="pagelast"/>
    <w:basedOn w:val="DefaultParagraphFont"/>
    <w:rsid w:val="0057500D"/>
  </w:style>
  <w:style w:type="character" w:styleId="FollowedHyperlink">
    <w:name w:val="FollowedHyperlink"/>
    <w:basedOn w:val="DefaultParagraphFont"/>
    <w:uiPriority w:val="99"/>
    <w:semiHidden/>
    <w:unhideWhenUsed/>
    <w:rsid w:val="00386683"/>
    <w:rPr>
      <w:color w:val="954F72" w:themeColor="followedHyperlink"/>
      <w:u w:val="single"/>
    </w:rPr>
  </w:style>
  <w:style w:type="paragraph" w:styleId="BalloonText">
    <w:name w:val="Balloon Text"/>
    <w:basedOn w:val="Normal"/>
    <w:link w:val="BalloonTextChar"/>
    <w:uiPriority w:val="99"/>
    <w:semiHidden/>
    <w:unhideWhenUsed/>
    <w:rsid w:val="0000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B89"/>
    <w:rPr>
      <w:rFonts w:ascii="Segoe UI" w:hAnsi="Segoe UI" w:cs="Segoe UI"/>
      <w:sz w:val="18"/>
      <w:szCs w:val="18"/>
    </w:rPr>
  </w:style>
  <w:style w:type="character" w:styleId="UnresolvedMention">
    <w:name w:val="Unresolved Mention"/>
    <w:basedOn w:val="DefaultParagraphFont"/>
    <w:uiPriority w:val="99"/>
    <w:semiHidden/>
    <w:unhideWhenUsed/>
    <w:rsid w:val="009F4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823075">
      <w:bodyDiv w:val="1"/>
      <w:marLeft w:val="0"/>
      <w:marRight w:val="0"/>
      <w:marTop w:val="0"/>
      <w:marBottom w:val="0"/>
      <w:divBdr>
        <w:top w:val="none" w:sz="0" w:space="0" w:color="auto"/>
        <w:left w:val="none" w:sz="0" w:space="0" w:color="auto"/>
        <w:bottom w:val="none" w:sz="0" w:space="0" w:color="auto"/>
        <w:right w:val="none" w:sz="0" w:space="0" w:color="auto"/>
      </w:divBdr>
    </w:div>
    <w:div w:id="1045570197">
      <w:bodyDiv w:val="1"/>
      <w:marLeft w:val="0"/>
      <w:marRight w:val="0"/>
      <w:marTop w:val="0"/>
      <w:marBottom w:val="0"/>
      <w:divBdr>
        <w:top w:val="none" w:sz="0" w:space="0" w:color="auto"/>
        <w:left w:val="none" w:sz="0" w:space="0" w:color="auto"/>
        <w:bottom w:val="none" w:sz="0" w:space="0" w:color="auto"/>
        <w:right w:val="none" w:sz="0" w:space="0" w:color="auto"/>
      </w:divBdr>
    </w:div>
    <w:div w:id="1112626826">
      <w:bodyDiv w:val="1"/>
      <w:marLeft w:val="0"/>
      <w:marRight w:val="0"/>
      <w:marTop w:val="0"/>
      <w:marBottom w:val="0"/>
      <w:divBdr>
        <w:top w:val="none" w:sz="0" w:space="0" w:color="auto"/>
        <w:left w:val="none" w:sz="0" w:space="0" w:color="auto"/>
        <w:bottom w:val="none" w:sz="0" w:space="0" w:color="auto"/>
        <w:right w:val="none" w:sz="0" w:space="0" w:color="auto"/>
      </w:divBdr>
    </w:div>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 w:id="162241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airtable.com/shrojSoXyfnHHKzJ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a492104-fcef-47d8-8536-3e555f3f004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4F8782ECB85124AA5B203DBAA09F041" ma:contentTypeVersion="15" ma:contentTypeDescription="Create a new document." ma:contentTypeScope="" ma:versionID="01d90023500e398d1e70596507560ac8">
  <xsd:schema xmlns:xsd="http://www.w3.org/2001/XMLSchema" xmlns:xs="http://www.w3.org/2001/XMLSchema" xmlns:p="http://schemas.microsoft.com/office/2006/metadata/properties" xmlns:ns3="ea492104-fcef-47d8-8536-3e555f3f0046" xmlns:ns4="a6fa8379-8dc0-4c66-bc09-306721c4abda" targetNamespace="http://schemas.microsoft.com/office/2006/metadata/properties" ma:root="true" ma:fieldsID="b8d61bd52b7147616a321e86bfab721d" ns3:_="" ns4:_="">
    <xsd:import namespace="ea492104-fcef-47d8-8536-3e555f3f0046"/>
    <xsd:import namespace="a6fa8379-8dc0-4c66-bc09-306721c4ab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492104-fcef-47d8-8536-3e555f3f00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fa8379-8dc0-4c66-bc09-306721c4abd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BB1905-320E-4265-BB5E-3E89FE37216A}">
  <ds:schemaRefs>
    <ds:schemaRef ds:uri="http://schemas.microsoft.com/sharepoint/v3/contenttype/forms"/>
  </ds:schemaRefs>
</ds:datastoreItem>
</file>

<file path=customXml/itemProps2.xml><?xml version="1.0" encoding="utf-8"?>
<ds:datastoreItem xmlns:ds="http://schemas.openxmlformats.org/officeDocument/2006/customXml" ds:itemID="{9B4ABAC0-BC0E-4440-9303-1A08C7E8FBF5}">
  <ds:schemaRefs>
    <ds:schemaRef ds:uri="http://schemas.microsoft.com/office/2006/metadata/properties"/>
    <ds:schemaRef ds:uri="http://schemas.microsoft.com/office/infopath/2007/PartnerControls"/>
    <ds:schemaRef ds:uri="ea492104-fcef-47d8-8536-3e555f3f0046"/>
  </ds:schemaRefs>
</ds:datastoreItem>
</file>

<file path=customXml/itemProps3.xml><?xml version="1.0" encoding="utf-8"?>
<ds:datastoreItem xmlns:ds="http://schemas.openxmlformats.org/officeDocument/2006/customXml" ds:itemID="{229177C1-6377-4BE8-A350-5C0DE850D231}">
  <ds:schemaRefs>
    <ds:schemaRef ds:uri="http://schemas.openxmlformats.org/officeDocument/2006/bibliography"/>
  </ds:schemaRefs>
</ds:datastoreItem>
</file>

<file path=customXml/itemProps4.xml><?xml version="1.0" encoding="utf-8"?>
<ds:datastoreItem xmlns:ds="http://schemas.openxmlformats.org/officeDocument/2006/customXml" ds:itemID="{0D90011B-DABE-4794-8BF7-36404F613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492104-fcef-47d8-8536-3e555f3f0046"/>
    <ds:schemaRef ds:uri="a6fa8379-8dc0-4c66-bc09-306721c4a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6</Pages>
  <Words>9787</Words>
  <Characters>55789</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50</cp:revision>
  <dcterms:created xsi:type="dcterms:W3CDTF">2023-05-05T19:11:00Z</dcterms:created>
  <dcterms:modified xsi:type="dcterms:W3CDTF">2023-05-25T16:19:00Z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http://csl.mendeley.com/styles/492325971/american-medical-association</vt:lpwstr>
  </property>
  <property fmtid="{D5CDD505-2E9C-101B-9397-08002B2CF9AE}" pid="8" name="Mendeley Recent Style Name 1_1">
    <vt:lpwstr>American Medical Association 11th edition - Brian Anderson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http://csl.mendeley.com/styles/492325971/apa</vt:lpwstr>
  </property>
  <property fmtid="{D5CDD505-2E9C-101B-9397-08002B2CF9AE}" pid="12" name="Mendeley Recent Style Name 3_1">
    <vt:lpwstr>American Psychological Association 7th edition - Brian Anderson</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0x01010094F8782ECB85124AA5B203DBAA09F041</vt:lpwstr>
  </property>
</Properties>
</file>
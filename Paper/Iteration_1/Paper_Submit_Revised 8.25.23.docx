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7B25" w14:textId="7A9EDB09" w:rsidR="00AA1C3D" w:rsidRPr="00D82662" w:rsidRDefault="00421163" w:rsidP="00421163">
      <w:pPr>
        <w:pStyle w:val="Heading1"/>
      </w:pPr>
      <w:r w:rsidRPr="00D82662">
        <w:t>Abstract</w:t>
      </w:r>
    </w:p>
    <w:p w14:paraId="734A862B" w14:textId="0ED64934" w:rsidR="000C525E" w:rsidRPr="00D82662" w:rsidRDefault="000C525E" w:rsidP="00421163">
      <w:pPr>
        <w:rPr>
          <w:rFonts w:ascii="Calibri" w:hAnsi="Calibri" w:cs="Calibri"/>
        </w:rPr>
      </w:pPr>
      <w:del w:id="0" w:author="Anderson, Brian" w:date="2023-08-09T16:53:00Z">
        <w:r w:rsidRPr="00D82662" w:rsidDel="007C0353">
          <w:rPr>
            <w:b/>
            <w:bCs/>
          </w:rPr>
          <w:delText>Purpose</w:delText>
        </w:r>
      </w:del>
      <w:ins w:id="1" w:author="Anderson, Brian" w:date="2023-08-09T16:53:00Z">
        <w:r w:rsidR="007C0353">
          <w:rPr>
            <w:b/>
            <w:bCs/>
          </w:rPr>
          <w:t>Background</w:t>
        </w:r>
      </w:ins>
      <w:r w:rsidRPr="00D82662">
        <w:rPr>
          <w:b/>
          <w:bCs/>
        </w:rPr>
        <w:t xml:space="preserve">: </w:t>
      </w:r>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 xml:space="preserve">sharing become more </w:t>
      </w:r>
      <w:del w:id="2" w:author="Anderson, Brian" w:date="2023-08-19T10:36:00Z">
        <w:r w:rsidR="00421163" w:rsidRPr="00D82662" w:rsidDel="00707FC1">
          <w:delText>prevalent</w:delText>
        </w:r>
      </w:del>
      <w:ins w:id="3" w:author="Anderson, Brian" w:date="2023-08-19T10:36:00Z">
        <w:r w:rsidR="00707FC1">
          <w:t>feasible</w:t>
        </w:r>
      </w:ins>
      <w:r w:rsidR="00421163" w:rsidRPr="00D82662">
        <w: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r w:rsidRPr="00D82662">
        <w:t>toxicity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have been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TG-263 requires creation and management of structure template</w:t>
      </w:r>
      <w:r w:rsidR="003D3124" w:rsidRPr="00D82662">
        <w:t xml:space="preserve"> libraries</w:t>
      </w:r>
      <w:del w:id="4" w:author="Anderson, Brian" w:date="2023-08-19T10:36:00Z">
        <w:r w:rsidR="008F4115" w:rsidRPr="00D82662" w:rsidDel="00707FC1">
          <w:delText>,</w:delText>
        </w:r>
      </w:del>
      <w:r w:rsidR="008F4115" w:rsidRPr="00D82662">
        <w:t xml:space="preserve"> and retraining of staff, </w:t>
      </w:r>
      <w:r w:rsidR="00007682" w:rsidRPr="00D82662">
        <w:t>which can be a considerable burden</w:t>
      </w:r>
      <w:r w:rsidR="00D62CCD" w:rsidRPr="00D82662">
        <w:t xml:space="preserve"> on clinical resources</w:t>
      </w:r>
      <w:r w:rsidR="00982F5A" w:rsidRPr="00D82662">
        <w:t xml:space="preserve">. </w:t>
      </w:r>
      <w:r w:rsidRPr="00D82662">
        <w:rPr>
          <w:rFonts w:ascii="Calibri" w:hAnsi="Calibri" w:cs="Calibri"/>
        </w:rPr>
        <w:t>Our aim is to develop a program that allows users to create TG-263 compliant structure templates in English, Spanish, or French to facilitate data sharing.</w:t>
      </w:r>
    </w:p>
    <w:p w14:paraId="4BBC7991" w14:textId="6410DB38" w:rsidR="000C525E" w:rsidRDefault="000C525E" w:rsidP="000C525E">
      <w:pPr>
        <w:rPr>
          <w:ins w:id="5" w:author="Anderson, Brian" w:date="2023-08-09T16:54:00Z"/>
        </w:rPr>
      </w:pPr>
      <w:r w:rsidRPr="00D82662">
        <w:rPr>
          <w:rFonts w:ascii="Calibri" w:hAnsi="Calibri" w:cs="Calibri"/>
          <w:b/>
          <w:bCs/>
        </w:rPr>
        <w:t>Methods</w:t>
      </w:r>
      <w:del w:id="6" w:author="Anderson, Brian" w:date="2023-08-09T16:53:00Z">
        <w:r w:rsidRPr="00D82662" w:rsidDel="007C0353">
          <w:rPr>
            <w:rFonts w:ascii="Calibri" w:hAnsi="Calibri" w:cs="Calibri"/>
            <w:b/>
            <w:bCs/>
          </w:rPr>
          <w:delText xml:space="preserve"> and Results</w:delText>
        </w:r>
      </w:del>
      <w:r w:rsidRPr="00D82662">
        <w:rPr>
          <w:rFonts w:ascii="Calibri" w:hAnsi="Calibri" w:cs="Calibri"/>
        </w:rPr>
        <w:t xml:space="preserve">: </w:t>
      </w:r>
      <w:r w:rsidRPr="00D82662">
        <w:t xml:space="preserve">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w:t>
      </w:r>
      <w:del w:id="7" w:author="Anderson, Brian" w:date="2023-08-09T16:54:00Z">
        <w:r w:rsidRPr="00D82662" w:rsidDel="00D934C5">
          <w:delText xml:space="preserve">the addition of </w:delText>
        </w:r>
      </w:del>
      <w:r w:rsidRPr="00D82662">
        <w:t>brachytherapy templates</w:t>
      </w:r>
      <w:del w:id="8" w:author="Anderson, Brian" w:date="2023-08-09T16:54:00Z">
        <w:r w:rsidRPr="00D82662" w:rsidDel="00D934C5">
          <w:delText xml:space="preserve"> from the AAPM brachytherapy working group</w:delText>
        </w:r>
      </w:del>
      <w:r w:rsidRPr="00D82662">
        <w:t xml:space="preserve">. An informal consensus on OAR and target coloration was also achieved, though color selections are fully customizable within the program.  </w:t>
      </w:r>
      <w:del w:id="9" w:author="Anderson, Brian" w:date="2023-08-09T16:54:00Z">
        <w:r w:rsidRPr="00D82662" w:rsidDel="000D226B">
          <w:delText>The resulting</w:delText>
        </w:r>
        <w:r w:rsidR="00062D49" w:rsidRPr="00D82662" w:rsidDel="000D226B">
          <w:delText xml:space="preserve"> </w:delText>
        </w:r>
      </w:del>
      <w:del w:id="10" w:author="Anderson, Brian" w:date="2023-08-09T09:32:00Z">
        <w:r w:rsidR="00062D49" w:rsidRPr="00D82662" w:rsidDel="007B7E1B">
          <w:delText xml:space="preserve">C# </w:delText>
        </w:r>
      </w:del>
      <w:del w:id="11" w:author="Anderson, Brian" w:date="2023-08-09T16:54:00Z">
        <w:r w:rsidR="00062D49" w:rsidRPr="00D82662" w:rsidDel="000D226B">
          <w:delText xml:space="preserve">program </w:delText>
        </w:r>
        <w:r w:rsidR="00E274CE" w:rsidRPr="00D82662" w:rsidDel="000D226B">
          <w:delText>is usable</w:delText>
        </w:r>
        <w:r w:rsidR="00062D49" w:rsidRPr="00D82662" w:rsidDel="000D226B">
          <w:delText xml:space="preserve"> on any Windows system</w:delText>
        </w:r>
        <w:r w:rsidR="008401FA" w:rsidRPr="00D82662" w:rsidDel="000D226B">
          <w:delText xml:space="preserve"> and</w:delText>
        </w:r>
        <w:r w:rsidR="00777B6A" w:rsidRPr="00D82662" w:rsidDel="000D226B">
          <w:delText xml:space="preserve"> </w:delText>
        </w:r>
        <w:r w:rsidR="00AD5DD7" w:rsidRPr="00D82662" w:rsidDel="000D226B">
          <w:delText>generat</w:delText>
        </w:r>
        <w:r w:rsidR="008401FA" w:rsidRPr="00D82662" w:rsidDel="000D226B">
          <w:delText>es</w:delText>
        </w:r>
        <w:r w:rsidR="00777B6A" w:rsidRPr="00D82662" w:rsidDel="000D226B">
          <w:delText xml:space="preserve"> template files in </w:delText>
        </w:r>
        <w:r w:rsidR="00EC6726" w:rsidRPr="00D82662" w:rsidDel="000D226B">
          <w:delText>practice-specific</w:delText>
        </w:r>
        <w:r w:rsidR="00571645" w:rsidRPr="00D82662" w:rsidDel="000D226B">
          <w:delText xml:space="preserve"> </w:delText>
        </w:r>
        <w:r w:rsidR="00777B6A" w:rsidRPr="00D82662" w:rsidDel="000D226B">
          <w:delText>DICOM or XML format</w:delText>
        </w:r>
        <w:r w:rsidR="00D83C40" w:rsidRPr="00D82662" w:rsidDel="000D226B">
          <w:delText>s</w:delText>
        </w:r>
        <w:r w:rsidR="00E274CE" w:rsidRPr="00D82662" w:rsidDel="000D226B">
          <w:delText>,</w:delText>
        </w:r>
        <w:r w:rsidR="00062D49" w:rsidRPr="00D82662" w:rsidDel="000D226B">
          <w:delText xml:space="preserve"> extract</w:delText>
        </w:r>
        <w:r w:rsidR="00AD5DD7" w:rsidRPr="00D82662" w:rsidDel="000D226B">
          <w:delText>ing</w:delText>
        </w:r>
        <w:r w:rsidR="00062D49" w:rsidRPr="00D82662" w:rsidDel="000D226B">
          <w:delText xml:space="preserve"> s</w:delText>
        </w:r>
        <w:r w:rsidR="00777B6A" w:rsidRPr="00D82662" w:rsidDel="000D226B">
          <w:delText>tandardized structure nomenclature from</w:delText>
        </w:r>
        <w:r w:rsidR="00A300CE" w:rsidRPr="00D82662" w:rsidDel="000D226B">
          <w:delText xml:space="preserve"> an online </w:delText>
        </w:r>
        <w:r w:rsidR="008B68C4" w:rsidRPr="00D82662" w:rsidDel="000D226B">
          <w:delText xml:space="preserve">database </w:delText>
        </w:r>
        <w:bookmarkStart w:id="12" w:name="_Hlk142225329"/>
        <w:r w:rsidR="00A300CE" w:rsidRPr="0009798A" w:rsidDel="000D226B">
          <w:rPr>
            <w:b/>
            <w:bCs/>
            <w:rPrChange w:id="13" w:author="Anderson, Brian" w:date="2023-08-06T14:40:00Z">
              <w:rPr/>
            </w:rPrChange>
          </w:rPr>
          <w:delText xml:space="preserve">maintained by </w:delText>
        </w:r>
        <w:r w:rsidR="00EA6C5A" w:rsidRPr="0009798A" w:rsidDel="000D226B">
          <w:rPr>
            <w:b/>
            <w:bCs/>
            <w:rPrChange w:id="14" w:author="Anderson, Brian" w:date="2023-08-06T14:40:00Z">
              <w:rPr/>
            </w:rPrChange>
          </w:rPr>
          <w:delText xml:space="preserve">members of the </w:delText>
        </w:r>
        <w:r w:rsidR="00A300CE" w:rsidRPr="0009798A" w:rsidDel="000D226B">
          <w:rPr>
            <w:b/>
            <w:bCs/>
            <w:rPrChange w:id="15" w:author="Anderson, Brian" w:date="2023-08-06T14:40:00Z">
              <w:rPr/>
            </w:rPrChange>
          </w:rPr>
          <w:delText>TG</w:delText>
        </w:r>
        <w:r w:rsidR="00417ABA" w:rsidRPr="0009798A" w:rsidDel="000D226B">
          <w:rPr>
            <w:b/>
            <w:bCs/>
            <w:rPrChange w:id="16" w:author="Anderson, Brian" w:date="2023-08-06T14:40:00Z">
              <w:rPr/>
            </w:rPrChange>
          </w:rPr>
          <w:delText>-</w:delText>
        </w:r>
        <w:r w:rsidR="00A300CE" w:rsidRPr="0009798A" w:rsidDel="000D226B">
          <w:rPr>
            <w:b/>
            <w:bCs/>
            <w:rPrChange w:id="17" w:author="Anderson, Brian" w:date="2023-08-06T14:40:00Z">
              <w:rPr/>
            </w:rPrChange>
          </w:rPr>
          <w:delText>263</w:delText>
        </w:r>
        <w:r w:rsidR="00EA6C5A" w:rsidRPr="0009798A" w:rsidDel="000D226B">
          <w:rPr>
            <w:b/>
            <w:bCs/>
            <w:rPrChange w:id="18" w:author="Anderson, Brian" w:date="2023-08-06T14:40:00Z">
              <w:rPr/>
            </w:rPrChange>
          </w:rPr>
          <w:delText>U1 Task Group</w:delText>
        </w:r>
        <w:r w:rsidRPr="0009798A" w:rsidDel="000D226B">
          <w:rPr>
            <w:b/>
            <w:bCs/>
            <w:rPrChange w:id="19" w:author="Anderson, Brian" w:date="2023-08-06T14:40:00Z">
              <w:rPr/>
            </w:rPrChange>
          </w:rPr>
          <w:delText xml:space="preserve"> which ensures</w:delText>
        </w:r>
        <w:r w:rsidR="00777B6A" w:rsidRPr="0009798A" w:rsidDel="000D226B">
          <w:rPr>
            <w:b/>
            <w:bCs/>
            <w:rPrChange w:id="20" w:author="Anderson, Brian" w:date="2023-08-06T14:40:00Z">
              <w:rPr/>
            </w:rPrChange>
          </w:rPr>
          <w:delText xml:space="preserve"> </w:delText>
        </w:r>
        <w:r w:rsidR="007C60A1" w:rsidRPr="0009798A" w:rsidDel="000D226B">
          <w:rPr>
            <w:b/>
            <w:bCs/>
            <w:rPrChange w:id="21" w:author="Anderson, Brian" w:date="2023-08-06T14:40:00Z">
              <w:rPr/>
            </w:rPrChange>
          </w:rPr>
          <w:delText xml:space="preserve">continuous access to </w:delText>
        </w:r>
        <w:r w:rsidR="00777B6A" w:rsidRPr="0009798A" w:rsidDel="000D226B">
          <w:rPr>
            <w:b/>
            <w:bCs/>
            <w:rPrChange w:id="22" w:author="Anderson, Brian" w:date="2023-08-06T14:40:00Z">
              <w:rPr/>
            </w:rPrChange>
          </w:rPr>
          <w:delText>up-to-date</w:delText>
        </w:r>
        <w:r w:rsidR="00A300CE" w:rsidRPr="0009798A" w:rsidDel="000D226B">
          <w:rPr>
            <w:b/>
            <w:bCs/>
            <w:rPrChange w:id="23" w:author="Anderson, Brian" w:date="2023-08-06T14:40:00Z">
              <w:rPr/>
            </w:rPrChange>
          </w:rPr>
          <w:delText xml:space="preserve"> </w:delText>
        </w:r>
        <w:r w:rsidRPr="0009798A" w:rsidDel="000D226B">
          <w:rPr>
            <w:b/>
            <w:bCs/>
            <w:rPrChange w:id="24" w:author="Anderson, Brian" w:date="2023-08-06T14:40:00Z">
              <w:rPr/>
            </w:rPrChange>
          </w:rPr>
          <w:delText>templates</w:delText>
        </w:r>
        <w:bookmarkEnd w:id="12"/>
        <w:r w:rsidR="00A300CE" w:rsidRPr="00D82662" w:rsidDel="000D226B">
          <w:delText xml:space="preserve">. </w:delText>
        </w:r>
      </w:del>
    </w:p>
    <w:p w14:paraId="23E3F397" w14:textId="75B6E29C" w:rsidR="000D226B" w:rsidRPr="000D226B" w:rsidRDefault="000D226B" w:rsidP="000C525E">
      <w:pPr>
        <w:rPr>
          <w:b/>
          <w:bCs/>
          <w:rPrChange w:id="25" w:author="Anderson, Brian" w:date="2023-08-09T16:54:00Z">
            <w:rPr/>
          </w:rPrChange>
        </w:rPr>
      </w:pPr>
      <w:ins w:id="26" w:author="Anderson, Brian" w:date="2023-08-09T16:54:00Z">
        <w:r>
          <w:rPr>
            <w:b/>
            <w:bCs/>
          </w:rPr>
          <w:t xml:space="preserve">Results: </w:t>
        </w:r>
        <w:r w:rsidRPr="00D82662">
          <w:t xml:space="preserve">The resulting program is usable on any Windows system and generates template files in practice-specific DICOM or XML formats, extracting standardized structure nomenclature from an online database </w:t>
        </w:r>
        <w:r w:rsidRPr="00AF4EBE">
          <w:rPr>
            <w:b/>
            <w:bCs/>
          </w:rPr>
          <w:t>maintained by members of the TG-263U1 Task Group which ensures continuous access to up-to-date templates</w:t>
        </w:r>
        <w:r w:rsidRPr="00D82662">
          <w:t>.</w:t>
        </w:r>
      </w:ins>
    </w:p>
    <w:p w14:paraId="248C28B7" w14:textId="16F311E2" w:rsidR="00421163" w:rsidRPr="00D82662" w:rsidRDefault="000C525E" w:rsidP="000C525E">
      <w:r w:rsidRPr="00D82662">
        <w:rPr>
          <w:b/>
          <w:bCs/>
        </w:rPr>
        <w:t xml:space="preserve">Conclusions: </w:t>
      </w:r>
      <w:bookmarkStart w:id="27" w:name="_Hlk142223442"/>
      <w:r w:rsidR="00B45318" w:rsidRPr="00D82662">
        <w:t>We have developed a tool</w:t>
      </w:r>
      <w:del w:id="28" w:author="Anderson, Brian" w:date="2023-08-19T10:36:00Z">
        <w:r w:rsidR="00B45318" w:rsidRPr="00D82662" w:rsidDel="00707FC1">
          <w:delText xml:space="preserve"> which runs on any Windows system</w:delText>
        </w:r>
      </w:del>
      <w:r w:rsidR="00B45318" w:rsidRPr="00D82662">
        <w:t xml:space="preserve"> to easily create</w:t>
      </w:r>
      <w:ins w:id="29" w:author="Anderson, Brian" w:date="2023-08-19T10:11:00Z">
        <w:r w:rsidR="00E70234">
          <w:t xml:space="preserve"> and name</w:t>
        </w:r>
      </w:ins>
      <w:ins w:id="30" w:author="Anderson, Brian" w:date="2023-08-06T14:09:00Z">
        <w:r w:rsidR="00A554FA">
          <w:t xml:space="preserve"> DICOM-RT structures sets that are</w:t>
        </w:r>
      </w:ins>
      <w:r w:rsidR="00B45318" w:rsidRPr="00D82662">
        <w:t xml:space="preserve"> TG-263-compliant </w:t>
      </w:r>
      <w:del w:id="31" w:author="Anderson, Brian" w:date="2023-08-06T14:09:00Z">
        <w:r w:rsidR="00B45318" w:rsidRPr="00D82662" w:rsidDel="00A554FA">
          <w:delText xml:space="preserve">structure template libraries </w:delText>
        </w:r>
      </w:del>
      <w:r w:rsidR="00B45318" w:rsidRPr="00D82662">
        <w:t>for all planning systems utilizing the DICOM standard</w:t>
      </w:r>
      <w:bookmarkEnd w:id="27"/>
      <w:r w:rsidR="00B45318" w:rsidRPr="00D82662">
        <w:t xml:space="preserve">. </w:t>
      </w:r>
      <w:bookmarkStart w:id="32" w:name="_Hlk142223572"/>
      <w:r w:rsidR="00D65047" w:rsidRPr="00D82662">
        <w:t xml:space="preserve">The program </w:t>
      </w:r>
      <w:r w:rsidR="00FC4786" w:rsidRPr="00D82662">
        <w:t>and source code are</w:t>
      </w:r>
      <w:r w:rsidR="00D65047" w:rsidRPr="00D82662">
        <w:t xml:space="preserve"> publicly available via GitHub</w:t>
      </w:r>
      <w:ins w:id="33" w:author="Anderson, Brian" w:date="2023-08-06T14:10:00Z">
        <w:r w:rsidR="00A554FA">
          <w:t xml:space="preserve">, </w:t>
        </w:r>
      </w:ins>
      <w:ins w:id="34" w:author="Anderson, Brian" w:date="2023-08-06T14:11:00Z">
        <w:r w:rsidR="00A554FA">
          <w:t xml:space="preserve">encouraging </w:t>
        </w:r>
      </w:ins>
      <w:del w:id="35" w:author="Anderson, Brian" w:date="2023-08-06T14:11:00Z">
        <w:r w:rsidR="006A3DEA" w:rsidRPr="00D82662" w:rsidDel="00A554FA">
          <w:delText>.</w:delText>
        </w:r>
        <w:r w:rsidR="00D65047" w:rsidRPr="00D82662" w:rsidDel="00A554FA">
          <w:delText xml:space="preserve"> </w:delText>
        </w:r>
        <w:r w:rsidR="006A3DEA" w:rsidRPr="00D82662" w:rsidDel="00A554FA">
          <w:delText xml:space="preserve"> F</w:delText>
        </w:r>
      </w:del>
      <w:ins w:id="36" w:author="Anderson, Brian" w:date="2023-08-06T14:11:00Z">
        <w:r w:rsidR="00A554FA">
          <w:t>f</w:t>
        </w:r>
      </w:ins>
      <w:r w:rsidR="00D65047" w:rsidRPr="00D82662">
        <w:t xml:space="preserve">eedback </w:t>
      </w:r>
      <w:r w:rsidR="00185E36" w:rsidRPr="00D82662">
        <w:t xml:space="preserve">from </w:t>
      </w:r>
      <w:r w:rsidR="00D65047" w:rsidRPr="00D82662">
        <w:t>community use</w:t>
      </w:r>
      <w:r w:rsidR="00AC64AA" w:rsidRPr="00D82662">
        <w:t xml:space="preserve">rs </w:t>
      </w:r>
      <w:del w:id="37" w:author="Anderson, Brian" w:date="2023-08-06T14:11:00Z">
        <w:r w:rsidR="00AC64AA" w:rsidRPr="00D82662" w:rsidDel="00A554FA">
          <w:delText xml:space="preserve">is encouraged to </w:delText>
        </w:r>
        <w:r w:rsidR="004460A1" w:rsidRPr="00D82662" w:rsidDel="00A554FA">
          <w:delText xml:space="preserve">identify opportunities </w:delText>
        </w:r>
      </w:del>
      <w:r w:rsidR="004460A1" w:rsidRPr="00D82662">
        <w:t xml:space="preserve">for improvement and </w:t>
      </w:r>
      <w:r w:rsidR="00AC64AA" w:rsidRPr="00D82662">
        <w:t xml:space="preserve">guide </w:t>
      </w:r>
      <w:r w:rsidR="009641D6" w:rsidRPr="00D82662">
        <w:t xml:space="preserve">further </w:t>
      </w:r>
      <w:r w:rsidR="00AC64AA" w:rsidRPr="00D82662">
        <w:t>development</w:t>
      </w:r>
      <w:r w:rsidR="00D65047" w:rsidRPr="00D82662">
        <w:t>.</w:t>
      </w:r>
    </w:p>
    <w:bookmarkEnd w:id="32"/>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3BE2278D" w14:textId="58A4A4C9" w:rsidR="007B7E1B" w:rsidRDefault="005F1E83" w:rsidP="00421163">
      <w:pPr>
        <w:rPr>
          <w:ins w:id="38" w:author="Anderson, Brian" w:date="2023-08-09T09:39:00Z"/>
        </w:rPr>
      </w:pPr>
      <w:bookmarkStart w:id="39" w:name="_Hlk14246620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ins w:id="40" w:author="Anderson, Brian" w:date="2023-08-06T13:19:00Z">
        <w:r w:rsidR="003E6FAF">
          <w:t xml:space="preserve">treatment </w:t>
        </w:r>
      </w:ins>
      <w:r w:rsidR="00F73C09" w:rsidRPr="00D82662">
        <w:t>volumes</w:t>
      </w:r>
      <w:r w:rsidR="00394FA5" w:rsidRPr="00D82662">
        <w:t xml:space="preserve"> </w:t>
      </w:r>
      <w:ins w:id="41" w:author="Anderson, Brian" w:date="2023-08-19T10:37:00Z">
        <w:r w:rsidR="0037727C">
          <w:t xml:space="preserve">(TVs) </w:t>
        </w:r>
      </w:ins>
      <w:r w:rsidR="00394FA5" w:rsidRPr="00D82662">
        <w:t>and</w:t>
      </w:r>
      <w:r w:rsidR="00C53E81" w:rsidRPr="00D82662">
        <w:t xml:space="preserve"> </w:t>
      </w:r>
      <w:r w:rsidR="007F3FF8" w:rsidRPr="00D82662">
        <w:t xml:space="preserve">organs at risk (OARs). </w:t>
      </w:r>
      <w:ins w:id="42" w:author="Anderson, Brian" w:date="2023-08-19T10:37:00Z">
        <w:r w:rsidR="0037727C">
          <w:t>P</w:t>
        </w:r>
      </w:ins>
      <w:ins w:id="43" w:author="Anderson, Brian" w:date="2023-08-06T13:19:00Z">
        <w:r w:rsidR="003E6FAF">
          <w:t xml:space="preserve">roper labeling </w:t>
        </w:r>
      </w:ins>
      <w:ins w:id="44" w:author="Anderson, Brian" w:date="2023-08-06T13:20:00Z">
        <w:r w:rsidR="003E6FAF">
          <w:t xml:space="preserve">is important in the evaluation of generated treatment plans, </w:t>
        </w:r>
      </w:ins>
      <w:ins w:id="45" w:author="Anderson, Brian" w:date="2023-08-19T10:37:00Z">
        <w:r w:rsidR="0037727C">
          <w:t>both for</w:t>
        </w:r>
      </w:ins>
      <w:ins w:id="46" w:author="Anderson, Brian" w:date="2023-08-06T13:20:00Z">
        <w:r w:rsidR="003E6FAF">
          <w:t xml:space="preserve"> comparing plans from other individuals/institutions</w:t>
        </w:r>
      </w:ins>
      <w:ins w:id="47" w:author="Anderson, Brian" w:date="2023-08-09T09:34:00Z">
        <w:r w:rsidR="007B7E1B">
          <w:t xml:space="preserve">, and </w:t>
        </w:r>
      </w:ins>
      <w:ins w:id="48" w:author="Anderson, Brian" w:date="2023-08-19T10:37:00Z">
        <w:r w:rsidR="0037727C">
          <w:t>for</w:t>
        </w:r>
      </w:ins>
      <w:ins w:id="49" w:author="Anderson, Brian" w:date="2023-08-09T09:34:00Z">
        <w:r w:rsidR="007B7E1B">
          <w:t xml:space="preserve"> curating large data sets </w:t>
        </w:r>
      </w:ins>
      <w:ins w:id="50" w:author="Anderson, Brian" w:date="2023-08-09T09:37:00Z">
        <w:r w:rsidR="007B7E1B">
          <w:t>from</w:t>
        </w:r>
      </w:ins>
      <w:ins w:id="51" w:author="Anderson, Brian" w:date="2023-08-09T09:34:00Z">
        <w:r w:rsidR="007B7E1B">
          <w:t xml:space="preserve"> multiple institutions</w:t>
        </w:r>
      </w:ins>
      <w:ins w:id="52" w:author="Anderson, Brian" w:date="2023-08-06T13:20:00Z">
        <w:r w:rsidR="003E6FAF">
          <w:t>.</w:t>
        </w:r>
        <w:bookmarkEnd w:id="39"/>
        <w:r w:rsidR="003E6FAF">
          <w:t xml:space="preserve"> </w:t>
        </w:r>
      </w:ins>
      <w:ins w:id="53" w:author="Anderson, Brian" w:date="2023-08-19T10:46:00Z">
        <w:r w:rsidR="00643E40">
          <w:t>With large datasets</w:t>
        </w:r>
      </w:ins>
      <w:ins w:id="54" w:author="Anderson, Brian" w:date="2023-08-09T09:38:00Z">
        <w:r w:rsidR="007B7E1B">
          <w:t>, incorrectly label</w:t>
        </w:r>
      </w:ins>
      <w:ins w:id="55" w:author="Anderson, Brian" w:date="2023-08-19T10:46:00Z">
        <w:r w:rsidR="00643E40">
          <w:t>s are</w:t>
        </w:r>
      </w:ins>
      <w:ins w:id="56" w:author="Anderson, Brian" w:date="2023-08-09T09:38:00Z">
        <w:r w:rsidR="007B7E1B">
          <w:t xml:space="preserve"> extremely difficult to identify, and so proper and consistent labeling is excee</w:t>
        </w:r>
      </w:ins>
      <w:ins w:id="57" w:author="Anderson, Brian" w:date="2023-08-09T09:39:00Z">
        <w:r w:rsidR="007B7E1B">
          <w:t>dingly important.</w:t>
        </w:r>
      </w:ins>
      <w:ins w:id="58" w:author="Anderson, Brian" w:date="2023-08-19T10:38:00Z">
        <w:r w:rsidR="0037727C">
          <w:t xml:space="preserve"> Standardized nomenclature </w:t>
        </w:r>
      </w:ins>
      <w:ins w:id="59" w:author="Anderson, Brian" w:date="2023-08-19T10:39:00Z">
        <w:r w:rsidR="0037727C">
          <w:t>also enables automated structure segmentation and treatment planning workflows.</w:t>
        </w:r>
      </w:ins>
    </w:p>
    <w:p w14:paraId="1FF455E3" w14:textId="2DE61640" w:rsidR="00AF02E7" w:rsidRPr="00D82662" w:rsidRDefault="007F3FF8" w:rsidP="00421163">
      <w:r w:rsidRPr="00D82662">
        <w:t>While Digital Imaging and Communications in Medicine</w:t>
      </w:r>
      <w:ins w:id="60" w:author="Anderson, Brian" w:date="2023-08-06T13:41:00Z">
        <w:r w:rsidR="00EF4F4E">
          <w:t xml:space="preserve"> radiation therapy</w:t>
        </w:r>
      </w:ins>
      <w:r w:rsidRPr="00D82662">
        <w:t xml:space="preserve"> (DICOM</w:t>
      </w:r>
      <w:ins w:id="61" w:author="Anderson, Brian" w:date="2023-08-06T13:41:00Z">
        <w:r w:rsidR="00EF4F4E">
          <w:t>-RT</w:t>
        </w:r>
      </w:ins>
      <w:r w:rsidRPr="00D82662">
        <w:t>)</w:t>
      </w:r>
      <w:ins w:id="62" w:author="Anderson, Brian" w:date="2023-08-06T13:41:00Z">
        <w:r w:rsidR="00EF4F4E">
          <w:t xml:space="preserve"> </w:t>
        </w:r>
      </w:ins>
      <w:del w:id="63" w:author="Anderson, Brian" w:date="2023-08-06T13:41:00Z">
        <w:r w:rsidRPr="00D82662" w:rsidDel="00EF4F4E">
          <w:delText xml:space="preserve"> </w:delText>
        </w:r>
      </w:del>
      <w:r w:rsidR="005F1E83" w:rsidRPr="00D82662">
        <w:t xml:space="preserve">standards </w:t>
      </w:r>
      <w:r w:rsidR="000D758E" w:rsidRPr="00D82662">
        <w:t xml:space="preserve">specify </w:t>
      </w:r>
      <w:r w:rsidR="005F1E83" w:rsidRPr="00D82662">
        <w:t>data format</w:t>
      </w:r>
      <w:r w:rsidR="00B647A2" w:rsidRPr="00D82662">
        <w:t>s</w:t>
      </w:r>
      <w:r w:rsidRPr="00D82662">
        <w:t xml:space="preserve"> </w:t>
      </w:r>
      <w:r w:rsidR="005F1E83" w:rsidRPr="00D82662">
        <w:t xml:space="preserve">required to </w:t>
      </w:r>
      <w:r w:rsidR="0011397C" w:rsidRPr="00D82662">
        <w:t xml:space="preserve">electronically communicate </w:t>
      </w:r>
      <w:r w:rsidR="005F1E83" w:rsidRPr="00D82662">
        <w:t xml:space="preserve">information about </w:t>
      </w:r>
      <w:del w:id="64" w:author="Anderson, Brian" w:date="2023-08-09T09:39:00Z">
        <w:r w:rsidR="005F1E83" w:rsidRPr="00D82662" w:rsidDel="007B7E1B">
          <w:delText xml:space="preserve">these </w:delText>
        </w:r>
      </w:del>
      <w:ins w:id="65" w:author="Anderson, Brian" w:date="2023-08-09T09:40:00Z">
        <w:r w:rsidR="007B7E1B">
          <w:t>the structures</w:t>
        </w:r>
      </w:ins>
      <w:del w:id="66" w:author="Anderson, Brian" w:date="2023-08-09T09:39:00Z">
        <w:r w:rsidR="005F1E83" w:rsidRPr="00D82662" w:rsidDel="007B7E1B">
          <w:delText>structures</w:delText>
        </w:r>
      </w:del>
      <w:r w:rsidR="005F1E83" w:rsidRPr="00D82662">
        <w:t xml:space="preserve">, </w:t>
      </w:r>
      <w:r w:rsidR="00BE79D0" w:rsidRPr="00D82662">
        <w:t xml:space="preserve">users are </w:t>
      </w:r>
      <w:r w:rsidR="00772A9B" w:rsidRPr="00D82662">
        <w:t xml:space="preserve">individually </w:t>
      </w:r>
      <w:r w:rsidR="00BE79D0" w:rsidRPr="00D82662">
        <w:t xml:space="preserve">responsible for creating and </w:t>
      </w:r>
      <w:del w:id="67" w:author="Anderson, Brian" w:date="2023-08-09T09:40:00Z">
        <w:r w:rsidR="00BE79D0" w:rsidRPr="00D82662" w:rsidDel="007B7E1B">
          <w:delText xml:space="preserve">naming </w:delText>
        </w:r>
        <w:r w:rsidR="00AA2107" w:rsidRPr="00D82662" w:rsidDel="007B7E1B">
          <w:delText xml:space="preserve">sets of </w:delText>
        </w:r>
        <w:r w:rsidR="00283D99" w:rsidRPr="00D82662" w:rsidDel="007B7E1B">
          <w:delText xml:space="preserve">structures </w:delText>
        </w:r>
      </w:del>
      <w:del w:id="68" w:author="Anderson, Brian" w:date="2023-08-06T13:21:00Z">
        <w:r w:rsidR="00BE79D0" w:rsidRPr="00D82662" w:rsidDel="003E6FAF">
          <w:delText>for</w:delText>
        </w:r>
        <w:r w:rsidR="00B70DDC" w:rsidRPr="00D82662" w:rsidDel="003E6FAF">
          <w:delText xml:space="preserve"> each </w:delText>
        </w:r>
        <w:r w:rsidR="00283D99" w:rsidRPr="00D82662" w:rsidDel="003E6FAF">
          <w:delText>treatment plan</w:delText>
        </w:r>
        <w:r w:rsidR="00BE79D0" w:rsidRPr="00D82662" w:rsidDel="003E6FAF">
          <w:delText xml:space="preserve"> </w:delText>
        </w:r>
      </w:del>
      <w:del w:id="69" w:author="Anderson, Brian" w:date="2023-08-09T09:40:00Z">
        <w:r w:rsidR="00BE79D0" w:rsidRPr="00D82662" w:rsidDel="007B7E1B">
          <w:delText>in their</w:delText>
        </w:r>
      </w:del>
      <w:ins w:id="70" w:author="Anderson, Brian" w:date="2023-08-09T09:40:00Z">
        <w:r w:rsidR="007B7E1B">
          <w:t>naming these in the</w:t>
        </w:r>
      </w:ins>
      <w:r w:rsidR="00BE79D0" w:rsidRPr="00D82662">
        <w:t xml:space="preserve"> treatment planning system</w:t>
      </w:r>
      <w:ins w:id="71" w:author="Anderson, Brian" w:date="2023-08-06T13:21:00Z">
        <w:r w:rsidR="003E6FAF">
          <w:t>s</w:t>
        </w:r>
      </w:ins>
      <w:r w:rsidR="00BE79D0" w:rsidRPr="00D82662">
        <w:t xml:space="preserve"> (TPS)</w:t>
      </w:r>
      <w:r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prone (</w:t>
      </w:r>
      <w:r w:rsidR="00C04C5C" w:rsidRPr="00D82662">
        <w:t xml:space="preserve">e.g., </w:t>
      </w:r>
      <w:r w:rsidR="009100C1" w:rsidRPr="00D82662">
        <w:t>‘Brian’ instead of ‘Brain’)</w:t>
      </w:r>
      <w:r w:rsidR="00BE79D0" w:rsidRPr="00D82662">
        <w:t>, and variable</w:t>
      </w:r>
      <w:r w:rsidR="000958C1" w:rsidRPr="00D82662">
        <w:t xml:space="preserve"> (</w:t>
      </w:r>
      <w:r w:rsidR="00C04C5C" w:rsidRPr="00D82662">
        <w:t>e.g.,</w:t>
      </w:r>
      <w:r w:rsidR="00BE79D0" w:rsidRPr="00D82662">
        <w:t xml:space="preserve"> </w:t>
      </w:r>
      <w:r w:rsidR="000958C1" w:rsidRPr="00D82662">
        <w:t>‘</w:t>
      </w:r>
      <w:proofErr w:type="spellStart"/>
      <w:r w:rsidR="000958C1" w:rsidRPr="00D82662">
        <w:t>Lung_R</w:t>
      </w:r>
      <w:proofErr w:type="spellEnd"/>
      <w:r w:rsidR="000958C1" w:rsidRPr="00D82662">
        <w:t>’ vs ‘Right Lung’)</w:t>
      </w:r>
      <w:del w:id="72" w:author="Anderson, Brian" w:date="2023-08-09T09:40:00Z">
        <w:r w:rsidR="00BE79D0" w:rsidRPr="00D82662" w:rsidDel="007B7E1B">
          <w:delText>,</w:delText>
        </w:r>
      </w:del>
      <w:del w:id="73" w:author="Anderson, Brian" w:date="2023-08-09T09:41:00Z">
        <w:r w:rsidR="00BE79D0" w:rsidRPr="00D82662" w:rsidDel="007B7E1B">
          <w:delText xml:space="preserve"> </w:delText>
        </w:r>
        <w:r w:rsidR="00232A0F" w:rsidRPr="00D82662" w:rsidDel="007B7E1B">
          <w:delText>with greate</w:delText>
        </w:r>
        <w:r w:rsidR="003E0FF5" w:rsidRPr="00D82662" w:rsidDel="007B7E1B">
          <w:delText xml:space="preserve">r than 10 variants reported for </w:delText>
        </w:r>
        <w:r w:rsidR="00652028" w:rsidRPr="00D82662" w:rsidDel="007B7E1B">
          <w:delText>many</w:delText>
        </w:r>
        <w:r w:rsidR="00AC39A0" w:rsidRPr="00D82662" w:rsidDel="007B7E1B">
          <w:delText xml:space="preserve"> </w:delText>
        </w:r>
        <w:r w:rsidR="003E0FF5" w:rsidRPr="00D82662" w:rsidDel="007B7E1B">
          <w:delText>OAR</w:delText>
        </w:r>
        <w:r w:rsidR="00AC39A0" w:rsidRPr="00D82662" w:rsidDel="007B7E1B">
          <w:delText>s</w:delText>
        </w:r>
      </w:del>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266A96E3"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w:t>
      </w:r>
      <w:ins w:id="74" w:author="Anderson, Brian" w:date="2023-08-19T10:41:00Z">
        <w:r w:rsidR="003B2D89">
          <w:t xml:space="preserve"> to </w:t>
        </w:r>
      </w:ins>
      <w:del w:id="75" w:author="Anderson, Brian" w:date="2023-08-19T10:41:00Z">
        <w:r w:rsidR="00BE79D0" w:rsidRPr="00D82662" w:rsidDel="003B2D89">
          <w:delText xml:space="preserve"> of</w:delText>
        </w:r>
        <w:r w:rsidRPr="00D82662" w:rsidDel="003B2D89">
          <w:delText xml:space="preserve"> </w:delText>
        </w:r>
      </w:del>
      <w:r w:rsidR="00AC39A0" w:rsidRPr="00D82662">
        <w:t>maintain</w:t>
      </w:r>
      <w:del w:id="76" w:author="Anderson, Brian" w:date="2023-08-19T10:41:00Z">
        <w:r w:rsidR="00AC39A0" w:rsidRPr="00D82662" w:rsidDel="003B2D89">
          <w:delText>ing</w:delText>
        </w:r>
      </w:del>
      <w:r w:rsidR="00453DC3" w:rsidRPr="00D82662">
        <w:t xml:space="preserve"> </w:t>
      </w:r>
      <w:r w:rsidRPr="00D82662">
        <w:t>template</w:t>
      </w:r>
      <w:ins w:id="77" w:author="Anderson, Brian" w:date="2023-08-09T09:42:00Z">
        <w:r w:rsidR="00BD7230">
          <w:t>s</w:t>
        </w:r>
      </w:ins>
      <w:del w:id="78" w:author="Anderson, Brian" w:date="2023-08-09T09:42:00Z">
        <w:r w:rsidR="00453DC3" w:rsidRPr="00D82662" w:rsidDel="00BD7230">
          <w:delText xml:space="preserve"> libraries</w:delText>
        </w:r>
      </w:del>
      <w:ins w:id="79" w:author="Anderson, Brian" w:date="2023-08-09T09:42:00Z">
        <w:r w:rsidR="00BD7230">
          <w:t xml:space="preserve"> (grouping</w:t>
        </w:r>
      </w:ins>
      <w:ins w:id="80" w:author="Anderson, Brian" w:date="2023-08-09T15:53:00Z">
        <w:r w:rsidR="00EE2E39">
          <w:t>s</w:t>
        </w:r>
      </w:ins>
      <w:ins w:id="81" w:author="Anderson, Brian" w:date="2023-08-09T09:42:00Z">
        <w:r w:rsidR="00BD7230">
          <w:t xml:space="preserve"> of specific treatment volumes and OARs),</w:t>
        </w:r>
      </w:ins>
      <w:r w:rsidRPr="00D82662">
        <w:t xml:space="preserve"> </w:t>
      </w:r>
      <w:del w:id="82" w:author="Anderson, Brian" w:date="2023-08-09T09:42:00Z">
        <w:r w:rsidRPr="00D82662" w:rsidDel="00BD7230">
          <w:delText xml:space="preserve">to </w:delText>
        </w:r>
        <w:r w:rsidR="00D96F4B" w:rsidRPr="00D82662" w:rsidDel="00BD7230">
          <w:delText>let users</w:delText>
        </w:r>
        <w:r w:rsidRPr="00D82662" w:rsidDel="00BD7230">
          <w:delText xml:space="preserve"> </w:delText>
        </w:r>
        <w:r w:rsidR="00BE79D0" w:rsidRPr="00D82662" w:rsidDel="00BD7230">
          <w:delText xml:space="preserve">load </w:delText>
        </w:r>
        <w:r w:rsidR="00CC278E" w:rsidRPr="00D82662" w:rsidDel="00BD7230">
          <w:delText xml:space="preserve">a </w:delText>
        </w:r>
        <w:r w:rsidR="00D96F4B" w:rsidRPr="00D82662" w:rsidDel="00BD7230">
          <w:delText>specific set of</w:delText>
        </w:r>
        <w:r w:rsidRPr="00D82662" w:rsidDel="00BD7230">
          <w:delText xml:space="preserve"> ROIs </w:delText>
        </w:r>
        <w:r w:rsidR="00B70DDC" w:rsidRPr="00D82662" w:rsidDel="00BD7230">
          <w:delText>for a</w:delText>
        </w:r>
        <w:r w:rsidR="00CC278E" w:rsidRPr="00D82662" w:rsidDel="00BD7230">
          <w:delText xml:space="preserve"> particular</w:delText>
        </w:r>
        <w:r w:rsidR="00B70DDC" w:rsidRPr="00D82662" w:rsidDel="00BD7230">
          <w:delText xml:space="preserve"> treatment</w:delText>
        </w:r>
        <w:r w:rsidR="002C0B24" w:rsidRPr="00D82662" w:rsidDel="00BD7230">
          <w:delText>,</w:delText>
        </w:r>
        <w:r w:rsidRPr="00D82662" w:rsidDel="00BD7230">
          <w:delText xml:space="preserve"> </w:delText>
        </w:r>
      </w:del>
      <w:r w:rsidRPr="00D82662">
        <w:t xml:space="preserve">these </w:t>
      </w:r>
      <w:del w:id="83" w:author="Anderson, Brian" w:date="2023-08-09T09:42:00Z">
        <w:r w:rsidR="00D96F4B" w:rsidRPr="00D82662" w:rsidDel="00BD7230">
          <w:delText>libraries</w:delText>
        </w:r>
      </w:del>
      <w:ins w:id="84" w:author="Anderson, Brian" w:date="2023-08-09T09:42:00Z">
        <w:r w:rsidR="00BD7230">
          <w:t>templates</w:t>
        </w:r>
      </w:ins>
      <w:r w:rsidRPr="00D82662">
        <w:t xml:space="preserve"> </w:t>
      </w:r>
      <w:r w:rsidR="002B515F" w:rsidRPr="00D82662">
        <w:t>are often manually created</w:t>
      </w:r>
      <w:ins w:id="85" w:author="Anderson, Brian" w:date="2023-08-06T13:22:00Z">
        <w:r w:rsidR="003E6FAF">
          <w:t xml:space="preserve"> and maintained</w:t>
        </w:r>
      </w:ins>
      <w:ins w:id="86" w:author="Anderson, Brian" w:date="2023-08-19T10:47:00Z">
        <w:r w:rsidR="0046631C">
          <w:t xml:space="preserve"> and not universally shared between</w:t>
        </w:r>
      </w:ins>
      <w:ins w:id="87" w:author="Anderson, Brian" w:date="2023-08-19T10:48:00Z">
        <w:r w:rsidR="0046631C">
          <w:t xml:space="preserve"> institutions</w:t>
        </w:r>
      </w:ins>
      <w:ins w:id="88" w:author="Anderson, Brian" w:date="2023-08-06T13:22:00Z">
        <w:r w:rsidR="003E6FAF">
          <w:t xml:space="preserve">. </w:t>
        </w:r>
        <w:proofErr w:type="spellStart"/>
        <w:r w:rsidR="003E6FAF">
          <w:t>The</w:t>
        </w:r>
      </w:ins>
      <w:ins w:id="89" w:author="Anderson, Brian" w:date="2023-08-19T10:48:00Z">
        <w:r w:rsidR="0046631C">
          <w:t>refor</w:t>
        </w:r>
        <w:proofErr w:type="spellEnd"/>
        <w:r w:rsidR="0046631C">
          <w:t>, the</w:t>
        </w:r>
      </w:ins>
      <w:ins w:id="90" w:author="Anderson, Brian" w:date="2023-08-06T13:22:00Z">
        <w:r w:rsidR="003E6FAF">
          <w:t xml:space="preserve"> creation process can</w:t>
        </w:r>
      </w:ins>
      <w:del w:id="91" w:author="Anderson, Brian" w:date="2023-08-06T13:22:00Z">
        <w:r w:rsidR="002B515F" w:rsidRPr="00D82662" w:rsidDel="003E6FAF">
          <w:delText xml:space="preserve">, </w:delText>
        </w:r>
        <w:r w:rsidR="006C4885" w:rsidRPr="00D82662" w:rsidDel="003E6FAF">
          <w:delText>making</w:delText>
        </w:r>
        <w:r w:rsidR="00B70DDC" w:rsidRPr="00D82662" w:rsidDel="003E6FAF">
          <w:delText xml:space="preserve"> the process</w:delText>
        </w:r>
      </w:del>
      <w:ins w:id="92" w:author="Anderson, Brian" w:date="2023-08-06T13:22:00Z">
        <w:r w:rsidR="003E6FAF">
          <w:t xml:space="preserve"> be</w:t>
        </w:r>
      </w:ins>
      <w:r w:rsidR="00B70DDC" w:rsidRPr="00D82662">
        <w:t xml:space="preserve"> relatively time-intensive</w:t>
      </w:r>
      <w:del w:id="93" w:author="Anderson, Brian" w:date="2023-08-09T09:43:00Z">
        <w:r w:rsidR="00B70DDC" w:rsidRPr="00D82662" w:rsidDel="00BD7230">
          <w:delText>, both for their initial creation and subsequent updates</w:delText>
        </w:r>
      </w:del>
      <w:ins w:id="94" w:author="Anderson, Brian" w:date="2023-08-09T09:43:00Z">
        <w:r w:rsidR="00BD7230">
          <w:t xml:space="preserve">, and </w:t>
        </w:r>
      </w:ins>
      <w:ins w:id="95" w:author="Anderson, Brian" w:date="2023-08-06T13:22:00Z">
        <w:r w:rsidR="003E6FAF">
          <w:t>updates</w:t>
        </w:r>
      </w:ins>
      <w:del w:id="96" w:author="Anderson, Brian" w:date="2023-08-06T13:22:00Z">
        <w:r w:rsidR="00B70DDC" w:rsidRPr="00D82662" w:rsidDel="003E6FAF">
          <w:delText>, and</w:delText>
        </w:r>
      </w:del>
      <w:r w:rsidR="00CD2A9D" w:rsidRPr="00D82662">
        <w:t xml:space="preserve"> </w:t>
      </w:r>
      <w:r w:rsidR="00A87632" w:rsidRPr="00D82662">
        <w:t>remain</w:t>
      </w:r>
      <w:r w:rsidR="00B70DDC" w:rsidRPr="00D82662">
        <w:t xml:space="preserve"> vulnerable to the issues listed above</w:t>
      </w:r>
      <w:r w:rsidRPr="00D82662">
        <w:t>.</w:t>
      </w:r>
      <w:del w:id="97" w:author="Anderson, Brian" w:date="2023-08-06T13:22:00Z">
        <w:r w:rsidR="00BB7E1A" w:rsidRPr="00D82662" w:rsidDel="003E6FAF">
          <w:delText xml:space="preserve"> </w:delText>
        </w:r>
      </w:del>
    </w:p>
    <w:p w14:paraId="69C34321" w14:textId="6763714B"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ins w:id="98" w:author="Anderson, Brian" w:date="2023-08-06T13:22:00Z">
        <w:r w:rsidR="003E6FAF">
          <w:t xml:space="preserve">has </w:t>
        </w:r>
      </w:ins>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ins w:id="99" w:author="Anderson, Brian" w:date="2023-08-06T13:23:00Z">
        <w:r w:rsidR="003E6FAF">
          <w:t xml:space="preserve"> both</w:t>
        </w:r>
      </w:ins>
      <w:ins w:id="100" w:author="Anderson, Brian" w:date="2023-08-09T15:55:00Z">
        <w:r w:rsidR="00EE2E39">
          <w:t xml:space="preserve"> treatment volumes and OARs</w:t>
        </w:r>
      </w:ins>
      <w:ins w:id="101" w:author="Anderson, Brian" w:date="2023-08-09T16:24:00Z">
        <w:r w:rsidR="004C7A7F">
          <w:t xml:space="preserve">. </w:t>
        </w:r>
      </w:ins>
      <w:del w:id="102" w:author="Anderson, Brian" w:date="2023-08-09T15:55:00Z">
        <w:r w:rsidRPr="00D82662" w:rsidDel="00EE2E39">
          <w:delText xml:space="preserve"> ROIs</w:delText>
        </w:r>
        <w:r w:rsidR="00E2716D" w:rsidRPr="00D82662" w:rsidDel="00EE2E39">
          <w:delText xml:space="preserve"> and dosimetric data</w:delText>
        </w:r>
      </w:del>
      <w:del w:id="103" w:author="Anderson, Brian" w:date="2023-08-09T16:24:00Z">
        <w:r w:rsidRPr="00D82662" w:rsidDel="004C7A7F">
          <w:delText xml:space="preserve">. </w:delText>
        </w:r>
      </w:del>
      <w:bookmarkStart w:id="104" w:name="_Hlk142489019"/>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ins w:id="105" w:author="Anderson, Brian" w:date="2023-08-09T15:55:00Z">
        <w:r w:rsidR="00EE2E39">
          <w:t xml:space="preserve">in </w:t>
        </w:r>
      </w:ins>
      <w:del w:id="106" w:author="Anderson, Brian" w:date="2023-08-09T15:55:00Z">
        <w:r w:rsidR="00BB344A" w:rsidRPr="00D82662" w:rsidDel="00EE2E39">
          <w:delText xml:space="preserve">its </w:delText>
        </w:r>
        <w:r w:rsidR="003727BE" w:rsidRPr="00D82662" w:rsidDel="00EE2E39">
          <w:delText>implementation</w:delText>
        </w:r>
        <w:r w:rsidRPr="00D82662" w:rsidDel="00EE2E39">
          <w:delText xml:space="preserve"> </w:delText>
        </w:r>
        <w:r w:rsidR="00893E51" w:rsidRPr="00D82662" w:rsidDel="00EE2E39">
          <w:delText>is</w:delText>
        </w:r>
        <w:r w:rsidRPr="00D82662" w:rsidDel="00EE2E39">
          <w:delText xml:space="preserve"> </w:delText>
        </w:r>
        <w:r w:rsidR="003727BE" w:rsidRPr="00D82662" w:rsidDel="00EE2E39">
          <w:delText>time-</w:delText>
        </w:r>
        <w:r w:rsidR="00AD4C59" w:rsidRPr="00D82662" w:rsidDel="00EE2E39">
          <w:delText>consuming</w:delText>
        </w:r>
        <w:r w:rsidRPr="00D82662" w:rsidDel="00EE2E39">
          <w:delText xml:space="preserve"> </w:delText>
        </w:r>
        <w:r w:rsidR="00E030A9" w:rsidRPr="00D82662" w:rsidDel="00EE2E39">
          <w:delText xml:space="preserve">and </w:delText>
        </w:r>
        <w:r w:rsidR="00B70DDC" w:rsidRPr="00D82662" w:rsidDel="00EE2E39">
          <w:delText>resource-</w:delText>
        </w:r>
        <w:r w:rsidR="00E030A9" w:rsidRPr="00D82662" w:rsidDel="00EE2E39">
          <w:delText>intensive</w:delText>
        </w:r>
        <w:r w:rsidRPr="00D82662" w:rsidDel="00EE2E39">
          <w:delText xml:space="preserve">. </w:delText>
        </w:r>
        <w:r w:rsidR="000958C1" w:rsidRPr="00D82662" w:rsidDel="00EE2E39">
          <w:delText xml:space="preserve">In </w:delText>
        </w:r>
      </w:del>
      <w:r w:rsidR="000958C1" w:rsidRPr="00D82662">
        <w:t>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ins w:id="107" w:author="Anderson, Brian" w:date="2023-08-09T15:55:00Z">
        <w:r w:rsidR="00EE2E39">
          <w:t>. From th</w:t>
        </w:r>
      </w:ins>
      <w:ins w:id="108" w:author="Anderson, Brian" w:date="2023-08-09T15:57:00Z">
        <w:r w:rsidR="00EE2E39">
          <w:t>is</w:t>
        </w:r>
      </w:ins>
      <w:ins w:id="109" w:author="Anderson, Brian" w:date="2023-08-09T15:55:00Z">
        <w:r w:rsidR="00EE2E39">
          <w:t xml:space="preserve"> sur</w:t>
        </w:r>
      </w:ins>
      <w:ins w:id="110" w:author="Anderson, Brian" w:date="2023-08-09T15:56:00Z">
        <w:r w:rsidR="00EE2E39">
          <w:t>vey,</w:t>
        </w:r>
      </w:ins>
      <w:del w:id="111" w:author="Anderson, Brian" w:date="2023-08-09T15:55:00Z">
        <w:r w:rsidR="00EC769C" w:rsidRPr="00D82662" w:rsidDel="00EE2E39">
          <w:delText>,</w:delText>
        </w:r>
      </w:del>
      <w:del w:id="112" w:author="Anderson, Brian" w:date="2023-08-09T15:56:00Z">
        <w:r w:rsidR="00097F3E" w:rsidRPr="00D82662" w:rsidDel="00EE2E39">
          <w:delText xml:space="preserve"> indicat</w:delText>
        </w:r>
        <w:r w:rsidR="00EC769C" w:rsidRPr="00D82662" w:rsidDel="00EE2E39">
          <w:delText>ing</w:delText>
        </w:r>
        <w:r w:rsidR="00097F3E" w:rsidRPr="00D82662" w:rsidDel="00EE2E39">
          <w:delText xml:space="preserve"> that</w:delText>
        </w:r>
      </w:del>
      <w:r w:rsidR="000958C1" w:rsidRPr="00D82662">
        <w:t xml:space="preserve"> the largest </w:t>
      </w:r>
      <w:del w:id="113" w:author="Anderson, Brian" w:date="2023-08-09T15:56:00Z">
        <w:r w:rsidR="000958C1" w:rsidRPr="00D82662" w:rsidDel="00EE2E39">
          <w:delText>hurd</w:delText>
        </w:r>
        <w:r w:rsidR="00EC769C" w:rsidRPr="00D82662" w:rsidDel="00EE2E39">
          <w:delText>les</w:delText>
        </w:r>
        <w:r w:rsidR="000958C1" w:rsidRPr="00D82662" w:rsidDel="00EE2E39">
          <w:delText xml:space="preserve"> </w:delText>
        </w:r>
      </w:del>
      <w:ins w:id="114" w:author="Anderson, Brian" w:date="2023-08-09T15:56:00Z">
        <w:r w:rsidR="00EE2E39">
          <w:t>difficulties</w:t>
        </w:r>
        <w:r w:rsidR="00EE2E39" w:rsidRPr="00D82662">
          <w:t xml:space="preserve"> </w:t>
        </w:r>
      </w:ins>
      <w:r w:rsidR="000958C1" w:rsidRPr="00D82662">
        <w:t>w</w:t>
      </w:r>
      <w:r w:rsidR="00EC769C" w:rsidRPr="00D82662">
        <w:t>ere</w:t>
      </w:r>
      <w:r w:rsidR="000958C1" w:rsidRPr="00D82662">
        <w:t xml:space="preserve"> </w:t>
      </w:r>
      <w:r w:rsidR="00231507" w:rsidRPr="00D82662">
        <w:t>lack of time/resources to create new templates</w:t>
      </w:r>
      <w:ins w:id="115" w:author="Anderson, Brian" w:date="2023-08-06T13:23:00Z">
        <w:r w:rsidR="003E6FAF">
          <w:t>,</w:t>
        </w:r>
      </w:ins>
      <w:r w:rsidR="00231507" w:rsidRPr="00D82662">
        <w:t xml:space="preserve"> and</w:t>
      </w:r>
      <w:ins w:id="116" w:author="Anderson, Brian" w:date="2023-08-06T13:24:00Z">
        <w:r w:rsidR="003E6FAF">
          <w:t>/or</w:t>
        </w:r>
      </w:ins>
      <w:r w:rsidR="00231507" w:rsidRPr="00D82662">
        <w:t xml:space="preserve"> </w:t>
      </w:r>
      <w:r w:rsidR="000958C1" w:rsidRPr="00D82662">
        <w:t>difficulty with retraining staff</w:t>
      </w:r>
      <w:ins w:id="117" w:author="Anderson, Brian" w:date="2023-08-06T13:24:00Z">
        <w:r w:rsidR="003E6FAF">
          <w:t xml:space="preserve"> if templates </w:t>
        </w:r>
      </w:ins>
      <w:ins w:id="118" w:author="Anderson, Brian" w:date="2023-08-19T10:43:00Z">
        <w:r w:rsidR="008533B4">
          <w:t>were</w:t>
        </w:r>
      </w:ins>
      <w:ins w:id="119" w:author="Anderson, Brian" w:date="2023-08-06T13:24:00Z">
        <w:r w:rsidR="003E6FAF">
          <w:t xml:space="preserve"> not available</w:t>
        </w:r>
      </w:ins>
      <w:r w:rsidR="000958C1" w:rsidRPr="00D82662">
        <w:t>.</w:t>
      </w:r>
      <w:bookmarkEnd w:id="104"/>
      <w:del w:id="120" w:author="Anderson, Brian" w:date="2023-08-06T13:23:00Z">
        <w:r w:rsidR="00072FCA" w:rsidRPr="00D82662" w:rsidDel="003E6FAF">
          <w:delText xml:space="preserve">  </w:delText>
        </w:r>
      </w:del>
    </w:p>
    <w:p w14:paraId="39A0624B" w14:textId="5D2FA88E" w:rsidR="000958C1" w:rsidRPr="003E6FAF" w:rsidRDefault="00C04C5C" w:rsidP="00421163">
      <w:bookmarkStart w:id="121" w:name="_Hlk142221911"/>
      <w:r w:rsidRPr="00D82662">
        <w:t xml:space="preserve">Our aim in this work </w:t>
      </w:r>
      <w:del w:id="122" w:author="Anderson, Brian" w:date="2023-08-06T13:24:00Z">
        <w:r w:rsidRPr="00D82662" w:rsidDel="003E6FAF">
          <w:delText xml:space="preserve">was </w:delText>
        </w:r>
      </w:del>
      <w:ins w:id="123" w:author="Anderson, Brian" w:date="2023-08-06T13:24:00Z">
        <w:r w:rsidR="003E6FAF">
          <w:t>is</w:t>
        </w:r>
        <w:r w:rsidR="003E6FAF" w:rsidRPr="00D82662">
          <w:t xml:space="preserve"> </w:t>
        </w:r>
      </w:ins>
      <w:r w:rsidRPr="00D82662">
        <w:t>to</w:t>
      </w:r>
      <w:ins w:id="124" w:author="Anderson, Brian" w:date="2023-08-09T16:55:00Z">
        <w:r w:rsidR="003E1740">
          <w:t xml:space="preserve"> </w:t>
        </w:r>
      </w:ins>
      <w:del w:id="125" w:author="Anderson, Brian" w:date="2023-08-19T10:43:00Z">
        <w:r w:rsidRPr="00D82662" w:rsidDel="00126C79">
          <w:delText xml:space="preserve"> </w:delText>
        </w:r>
      </w:del>
      <w:r w:rsidRPr="00D82662">
        <w:t>lower the barrier to adopt</w:t>
      </w:r>
      <w:del w:id="126" w:author="Anderson, Brian" w:date="2023-08-09T16:56:00Z">
        <w:r w:rsidRPr="00D82662" w:rsidDel="003E1740">
          <w:delText>ion</w:delText>
        </w:r>
      </w:del>
      <w:r w:rsidRPr="00D82662">
        <w:t xml:space="preserve"> </w:t>
      </w:r>
      <w:ins w:id="127" w:author="Anderson, Brian" w:date="2023-08-19T10:48:00Z">
        <w:r w:rsidR="00327DDF">
          <w:t xml:space="preserve">standardized </w:t>
        </w:r>
      </w:ins>
      <w:del w:id="128" w:author="Anderson, Brian" w:date="2023-08-09T16:56:00Z">
        <w:r w:rsidRPr="00D82662" w:rsidDel="003E1740">
          <w:delText xml:space="preserve">of </w:delText>
        </w:r>
      </w:del>
      <w:r w:rsidRPr="00D82662">
        <w:t xml:space="preserve">TG-263 nomenclature </w:t>
      </w:r>
      <w:del w:id="129" w:author="Anderson, Brian" w:date="2023-08-19T10:48:00Z">
        <w:r w:rsidRPr="00D82662" w:rsidDel="00327DDF">
          <w:delText xml:space="preserve">in English, Spanish, or French by </w:delText>
        </w:r>
      </w:del>
      <w:del w:id="130" w:author="Anderson, Brian" w:date="2023-08-06T13:43:00Z">
        <w:r w:rsidRPr="00D82662" w:rsidDel="00EF4F4E">
          <w:delText xml:space="preserve">disseminating </w:delText>
        </w:r>
      </w:del>
      <w:del w:id="131" w:author="Anderson, Brian" w:date="2023-08-19T10:48:00Z">
        <w:r w:rsidRPr="00D82662" w:rsidDel="00327DDF">
          <w:delText xml:space="preserve">standardization </w:delText>
        </w:r>
      </w:del>
      <w:del w:id="132" w:author="Anderson, Brian" w:date="2023-08-06T13:44:00Z">
        <w:r w:rsidRPr="00D82662" w:rsidDel="00EF4F4E">
          <w:delText>that may</w:delText>
        </w:r>
      </w:del>
      <w:ins w:id="133" w:author="Anderson, Brian" w:date="2023-08-06T13:44:00Z">
        <w:r w:rsidR="00EF4F4E">
          <w:t>to</w:t>
        </w:r>
      </w:ins>
      <w:r w:rsidRPr="00D82662">
        <w:t xml:space="preserve"> facilitate data sharing</w:t>
      </w:r>
      <w:ins w:id="134" w:author="Anderson, Brian" w:date="2023-08-06T13:44:00Z">
        <w:r w:rsidR="00EF4F4E">
          <w:t xml:space="preserve"> and consistency</w:t>
        </w:r>
      </w:ins>
      <w:bookmarkEnd w:id="121"/>
      <w:r w:rsidRPr="00D82662">
        <w:t xml:space="preserve">. </w:t>
      </w:r>
      <w:ins w:id="135" w:author="Anderson, Brian" w:date="2023-08-09T15:58:00Z">
        <w:r w:rsidR="00A52A77">
          <w:t>This includes</w:t>
        </w:r>
      </w:ins>
      <w:ins w:id="136" w:author="Anderson, Brian" w:date="2023-08-06T13:25:00Z">
        <w:r w:rsidR="003E6FAF">
          <w:t xml:space="preserve"> tools to </w:t>
        </w:r>
      </w:ins>
      <w:ins w:id="137" w:author="Anderson, Brian" w:date="2023-08-06T13:26:00Z">
        <w:r w:rsidR="003E6FAF">
          <w:t>create patient-specific structure sets</w:t>
        </w:r>
      </w:ins>
      <w:ins w:id="138" w:author="Anderson, Brian" w:date="2023-08-19T10:50:00Z">
        <w:r w:rsidR="00327DDF">
          <w:t>, import</w:t>
        </w:r>
      </w:ins>
      <w:ins w:id="139" w:author="Anderson, Brian" w:date="2023-08-06T13:26:00Z">
        <w:r w:rsidR="003E6FAF">
          <w:t xml:space="preserve"> RT struc</w:t>
        </w:r>
      </w:ins>
      <w:ins w:id="140" w:author="Anderson, Brian" w:date="2023-08-06T13:27:00Z">
        <w:r w:rsidR="003E6FAF">
          <w:t>ture</w:t>
        </w:r>
      </w:ins>
      <w:ins w:id="141" w:author="Anderson, Brian" w:date="2023-08-19T10:50:00Z">
        <w:r w:rsidR="00327DDF">
          <w:t xml:space="preserve"> sets</w:t>
        </w:r>
      </w:ins>
      <w:ins w:id="142" w:author="Anderson, Brian" w:date="2023-08-06T13:27:00Z">
        <w:r w:rsidR="003E6FAF">
          <w:t xml:space="preserve"> on an included </w:t>
        </w:r>
      </w:ins>
      <w:r w:rsidR="004D6904">
        <w:t>anonymized</w:t>
      </w:r>
      <w:ins w:id="143" w:author="Anderson, Brian" w:date="2023-08-06T13:27:00Z">
        <w:r w:rsidR="003E6FAF">
          <w:t xml:space="preserve"> patient</w:t>
        </w:r>
      </w:ins>
      <w:ins w:id="144" w:author="Anderson, Brian" w:date="2023-08-19T10:50:00Z">
        <w:r w:rsidR="00327DDF">
          <w:t xml:space="preserve"> to create templates</w:t>
        </w:r>
      </w:ins>
      <w:ins w:id="145" w:author="Anderson, Brian" w:date="2023-08-06T13:27:00Z">
        <w:r w:rsidR="003E6FAF">
          <w:t xml:space="preserve">, or update Varian </w:t>
        </w:r>
      </w:ins>
      <w:proofErr w:type="spellStart"/>
      <w:ins w:id="146" w:author="Anderson, Brian" w:date="2023-08-06T13:45:00Z">
        <w:r w:rsidR="00EF4F4E">
          <w:t>eXtensible</w:t>
        </w:r>
        <w:proofErr w:type="spellEnd"/>
        <w:r w:rsidR="00EF4F4E">
          <w:t xml:space="preserve"> Markup Language (</w:t>
        </w:r>
      </w:ins>
      <w:ins w:id="147" w:author="Anderson, Brian" w:date="2023-08-06T13:27:00Z">
        <w:r w:rsidR="003E6FAF">
          <w:t>.xml</w:t>
        </w:r>
      </w:ins>
      <w:ins w:id="148" w:author="Anderson, Brian" w:date="2023-08-06T13:45:00Z">
        <w:r w:rsidR="00EF4F4E">
          <w:t>)</w:t>
        </w:r>
      </w:ins>
      <w:ins w:id="149" w:author="Anderson, Brian" w:date="2023-08-06T13:27:00Z">
        <w:r w:rsidR="003E6FAF">
          <w:t xml:space="preserve"> </w:t>
        </w:r>
      </w:ins>
      <w:ins w:id="150" w:author="Anderson, Brian" w:date="2023-08-09T15:58:00Z">
        <w:r w:rsidR="002B4FC7">
          <w:t xml:space="preserve">internal </w:t>
        </w:r>
      </w:ins>
      <w:ins w:id="151" w:author="Anderson, Brian" w:date="2023-08-06T13:27:00Z">
        <w:r w:rsidR="003E6FAF">
          <w:t>templates</w:t>
        </w:r>
      </w:ins>
      <w:ins w:id="152" w:author="Anderson, Brian" w:date="2023-08-19T10:50:00Z">
        <w:r w:rsidR="00327DDF">
          <w:t xml:space="preserve"> in English, Spanish, or French</w:t>
        </w:r>
      </w:ins>
      <w:ins w:id="153" w:author="Anderson, Brian" w:date="2023-08-06T13:27:00Z">
        <w:r w:rsidR="003E6FAF">
          <w:t xml:space="preserve">. </w:t>
        </w:r>
        <w:r w:rsidR="003E6FAF" w:rsidRPr="003E6FAF">
          <w:t>The program</w:t>
        </w:r>
      </w:ins>
      <w:ins w:id="154" w:author="Anderson, Brian" w:date="2023-08-09T16:29:00Z">
        <w:r w:rsidR="00B076F8">
          <w:t xml:space="preserve"> </w:t>
        </w:r>
      </w:ins>
      <w:ins w:id="155" w:author="Anderson, Brian" w:date="2023-08-19T10:50:00Z">
        <w:r w:rsidR="00327DDF">
          <w:t xml:space="preserve">presented </w:t>
        </w:r>
      </w:ins>
      <w:ins w:id="156" w:author="Anderson, Brian" w:date="2023-08-09T16:29:00Z">
        <w:r w:rsidR="00B076F8">
          <w:t>(</w:t>
        </w:r>
        <w:r w:rsidR="00B076F8" w:rsidRPr="00D82662">
          <w:t>written using C#</w:t>
        </w:r>
        <w:r w:rsidR="00B076F8" w:rsidRPr="00D82662">
          <w:fldChar w:fldCharType="begin" w:fldLock="1"/>
        </w:r>
        <w:r w:rsidR="00B076F8">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B076F8" w:rsidRPr="00D82662">
          <w:fldChar w:fldCharType="separate"/>
        </w:r>
        <w:r w:rsidR="00B076F8" w:rsidRPr="00D82662">
          <w:rPr>
            <w:noProof/>
            <w:vertAlign w:val="superscript"/>
          </w:rPr>
          <w:t>7</w:t>
        </w:r>
        <w:r w:rsidR="00B076F8" w:rsidRPr="00D82662">
          <w:fldChar w:fldCharType="end"/>
        </w:r>
        <w:r w:rsidR="00B076F8">
          <w:t>)</w:t>
        </w:r>
      </w:ins>
      <w:del w:id="157" w:author="Anderson, Brian" w:date="2023-08-06T13:26:00Z">
        <w:r w:rsidR="00072FCA" w:rsidRPr="003E6FAF" w:rsidDel="003E6FAF">
          <w:delText>We have developed a tool</w:delText>
        </w:r>
        <w:r w:rsidR="00710855" w:rsidRPr="003E6FAF" w:rsidDel="003E6FAF">
          <w:delText xml:space="preserve"> which runs on any Windows system</w:delText>
        </w:r>
        <w:r w:rsidR="00072FCA" w:rsidRPr="003E6FAF" w:rsidDel="003E6FAF">
          <w:delText xml:space="preserve"> to</w:delText>
        </w:r>
        <w:r w:rsidR="00785028" w:rsidRPr="003E6FAF" w:rsidDel="003E6FAF">
          <w:delText xml:space="preserve"> easily</w:delText>
        </w:r>
        <w:r w:rsidR="000958C1" w:rsidRPr="003E6FAF" w:rsidDel="003E6FAF">
          <w:delText xml:space="preserve"> create</w:delText>
        </w:r>
        <w:r w:rsidR="00072FCA" w:rsidRPr="003E6FAF" w:rsidDel="003E6FAF">
          <w:delText xml:space="preserve"> TG-263-compliant</w:delText>
        </w:r>
        <w:r w:rsidR="000958C1" w:rsidRPr="003E6FAF" w:rsidDel="003E6FAF">
          <w:delText xml:space="preserve"> </w:delText>
        </w:r>
        <w:r w:rsidR="00072FCA" w:rsidRPr="003E6FAF" w:rsidDel="003E6FAF">
          <w:delText>structure template</w:delText>
        </w:r>
        <w:r w:rsidR="00100470" w:rsidRPr="003E6FAF" w:rsidDel="003E6FAF">
          <w:delText xml:space="preserve"> libraries</w:delText>
        </w:r>
        <w:r w:rsidRPr="003E6FAF" w:rsidDel="003E6FAF">
          <w:delText>.</w:delText>
        </w:r>
        <w:r w:rsidR="00BE6EFA" w:rsidRPr="003E6FAF" w:rsidDel="003E6FAF">
          <w:delText xml:space="preserve"> </w:delText>
        </w:r>
      </w:del>
      <w:del w:id="158" w:author="Anderson, Brian" w:date="2023-08-06T13:27:00Z">
        <w:r w:rsidR="00710855" w:rsidRPr="003E6FAF" w:rsidDel="003E6FAF">
          <w:rPr>
            <w:rPrChange w:id="159" w:author="Anderson, Brian" w:date="2023-08-06T13:28:00Z">
              <w:rPr>
                <w:b/>
                <w:bCs/>
              </w:rPr>
            </w:rPrChange>
          </w:rPr>
          <w:delText xml:space="preserve">Our </w:delText>
        </w:r>
        <w:r w:rsidR="003670F7" w:rsidRPr="003E6FAF" w:rsidDel="003E6FAF">
          <w:rPr>
            <w:rPrChange w:id="160" w:author="Anderson, Brian" w:date="2023-08-06T13:28:00Z">
              <w:rPr>
                <w:b/>
                <w:bCs/>
              </w:rPr>
            </w:rPrChange>
          </w:rPr>
          <w:delText>program</w:delText>
        </w:r>
        <w:r w:rsidR="00710855" w:rsidRPr="003E6FAF" w:rsidDel="003E6FAF">
          <w:rPr>
            <w:rPrChange w:id="161" w:author="Anderson, Brian" w:date="2023-08-06T13:28:00Z">
              <w:rPr>
                <w:b/>
                <w:bCs/>
              </w:rPr>
            </w:rPrChange>
          </w:rPr>
          <w:delText xml:space="preserve"> can </w:delText>
        </w:r>
        <w:r w:rsidR="007777F5" w:rsidRPr="003E6FAF" w:rsidDel="003E6FAF">
          <w:rPr>
            <w:rPrChange w:id="162" w:author="Anderson, Brian" w:date="2023-08-06T13:28:00Z">
              <w:rPr>
                <w:b/>
                <w:bCs/>
              </w:rPr>
            </w:rPrChange>
          </w:rPr>
          <w:delText>monitor folders and</w:delText>
        </w:r>
        <w:r w:rsidR="00100470" w:rsidRPr="003E6FAF" w:rsidDel="003E6FAF">
          <w:rPr>
            <w:rPrChange w:id="163" w:author="Anderson, Brian" w:date="2023-08-06T13:28:00Z">
              <w:rPr>
                <w:b/>
                <w:bCs/>
              </w:rPr>
            </w:rPrChange>
          </w:rPr>
          <w:delText xml:space="preserve"> </w:delText>
        </w:r>
        <w:r w:rsidR="00BC2D3A" w:rsidRPr="003E6FAF" w:rsidDel="003E6FAF">
          <w:rPr>
            <w:rPrChange w:id="164" w:author="Anderson, Brian" w:date="2023-08-06T13:28:00Z">
              <w:rPr>
                <w:b/>
                <w:bCs/>
              </w:rPr>
            </w:rPrChange>
          </w:rPr>
          <w:delText xml:space="preserve">automatically add </w:delText>
        </w:r>
        <w:r w:rsidR="00100470" w:rsidRPr="003E6FAF" w:rsidDel="003E6FAF">
          <w:rPr>
            <w:rPrChange w:id="165" w:author="Anderson, Brian" w:date="2023-08-06T13:28:00Z">
              <w:rPr>
                <w:b/>
                <w:bCs/>
              </w:rPr>
            </w:rPrChange>
          </w:rPr>
          <w:delText>patient-specific structure sets</w:delText>
        </w:r>
        <w:r w:rsidR="00710855" w:rsidRPr="003E6FAF" w:rsidDel="003E6FAF">
          <w:rPr>
            <w:rPrChange w:id="166" w:author="Anderson, Brian" w:date="2023-08-06T13:28:00Z">
              <w:rPr>
                <w:b/>
                <w:bCs/>
              </w:rPr>
            </w:rPrChange>
          </w:rPr>
          <w:delText>, or create loadable RT structure/.xml templates</w:delText>
        </w:r>
        <w:r w:rsidR="00D17D59" w:rsidRPr="003E6FAF" w:rsidDel="003E6FAF">
          <w:rPr>
            <w:rPrChange w:id="167" w:author="Anderson, Brian" w:date="2023-08-06T13:28:00Z">
              <w:rPr>
                <w:b/>
                <w:bCs/>
              </w:rPr>
            </w:rPrChange>
          </w:rPr>
          <w:delText>. It</w:delText>
        </w:r>
      </w:del>
      <w:r w:rsidR="00D17D59" w:rsidRPr="003E6FAF">
        <w:rPr>
          <w:rPrChange w:id="168" w:author="Anderson, Brian" w:date="2023-08-06T13:28:00Z">
            <w:rPr>
              <w:b/>
              <w:bCs/>
            </w:rPr>
          </w:rPrChange>
        </w:rPr>
        <w:t xml:space="preserve"> </w:t>
      </w:r>
      <w:ins w:id="169" w:author="Anderson, Brian" w:date="2023-08-19T10:51:00Z">
        <w:r w:rsidR="00327DDF">
          <w:t>runs on any Windows system</w:t>
        </w:r>
      </w:ins>
      <w:del w:id="170" w:author="Anderson, Brian" w:date="2023-08-19T10:50:00Z">
        <w:r w:rsidR="00D17D59" w:rsidRPr="003E6FAF" w:rsidDel="00327DDF">
          <w:rPr>
            <w:rPrChange w:id="171" w:author="Anderson, Brian" w:date="2023-08-06T13:28:00Z">
              <w:rPr>
                <w:b/>
                <w:bCs/>
              </w:rPr>
            </w:rPrChange>
          </w:rPr>
          <w:delText>present</w:delText>
        </w:r>
      </w:del>
      <w:del w:id="172" w:author="Anderson, Brian" w:date="2023-08-09T15:58:00Z">
        <w:r w:rsidR="00D17D59" w:rsidRPr="003E6FAF" w:rsidDel="00C47333">
          <w:rPr>
            <w:rPrChange w:id="173" w:author="Anderson, Brian" w:date="2023-08-06T13:28:00Z">
              <w:rPr>
                <w:b/>
                <w:bCs/>
              </w:rPr>
            </w:rPrChange>
          </w:rPr>
          <w:delText>s</w:delText>
        </w:r>
      </w:del>
      <w:del w:id="174" w:author="Anderson, Brian" w:date="2023-08-19T10:50:00Z">
        <w:r w:rsidRPr="003E6FAF" w:rsidDel="00327DDF">
          <w:rPr>
            <w:rPrChange w:id="175" w:author="Anderson, Brian" w:date="2023-08-06T13:28:00Z">
              <w:rPr>
                <w:b/>
                <w:bCs/>
              </w:rPr>
            </w:rPrChange>
          </w:rPr>
          <w:delText xml:space="preserve"> </w:delText>
        </w:r>
      </w:del>
      <w:del w:id="176" w:author="Anderson, Brian" w:date="2023-08-06T13:27:00Z">
        <w:r w:rsidRPr="003E6FAF" w:rsidDel="003E6FAF">
          <w:rPr>
            <w:rPrChange w:id="177" w:author="Anderson, Brian" w:date="2023-08-06T13:28:00Z">
              <w:rPr>
                <w:b/>
                <w:bCs/>
              </w:rPr>
            </w:rPrChange>
          </w:rPr>
          <w:delText>a scalable solution</w:delText>
        </w:r>
      </w:del>
      <w:del w:id="178" w:author="Anderson, Brian" w:date="2023-08-19T10:51:00Z">
        <w:r w:rsidRPr="003E6FAF" w:rsidDel="00327DDF">
          <w:rPr>
            <w:rPrChange w:id="179" w:author="Anderson, Brian" w:date="2023-08-06T13:28:00Z">
              <w:rPr>
                <w:b/>
                <w:bCs/>
              </w:rPr>
            </w:rPrChange>
          </w:rPr>
          <w:delText xml:space="preserve"> focused</w:delText>
        </w:r>
      </w:del>
      <w:ins w:id="180" w:author="Anderson, Brian" w:date="2023-08-19T10:51:00Z">
        <w:r w:rsidR="00327DDF">
          <w:t xml:space="preserve"> and ensures</w:t>
        </w:r>
      </w:ins>
      <w:del w:id="181" w:author="Anderson, Brian" w:date="2023-08-19T10:51:00Z">
        <w:r w:rsidRPr="003E6FAF" w:rsidDel="00327DDF">
          <w:rPr>
            <w:rPrChange w:id="182" w:author="Anderson, Brian" w:date="2023-08-06T13:28:00Z">
              <w:rPr>
                <w:b/>
                <w:bCs/>
              </w:rPr>
            </w:rPrChange>
          </w:rPr>
          <w:delText xml:space="preserve"> on</w:delText>
        </w:r>
      </w:del>
      <w:r w:rsidRPr="003E6FAF">
        <w:rPr>
          <w:rPrChange w:id="183" w:author="Anderson, Brian" w:date="2023-08-06T13:28:00Z">
            <w:rPr>
              <w:b/>
              <w:bCs/>
            </w:rPr>
          </w:rPrChange>
        </w:rPr>
        <w:t xml:space="preserve"> compatibility with all </w:t>
      </w:r>
      <w:del w:id="184" w:author="Anderson, Brian" w:date="2023-08-06T13:27:00Z">
        <w:r w:rsidRPr="003E6FAF" w:rsidDel="003E6FAF">
          <w:rPr>
            <w:rPrChange w:id="185" w:author="Anderson, Brian" w:date="2023-08-06T13:28:00Z">
              <w:rPr>
                <w:b/>
                <w:bCs/>
              </w:rPr>
            </w:rPrChange>
          </w:rPr>
          <w:delText>Treatment Planning Systems (</w:delText>
        </w:r>
      </w:del>
      <w:r w:rsidRPr="003E6FAF">
        <w:rPr>
          <w:rPrChange w:id="186" w:author="Anderson, Brian" w:date="2023-08-06T13:28:00Z">
            <w:rPr>
              <w:b/>
              <w:bCs/>
            </w:rPr>
          </w:rPrChange>
        </w:rPr>
        <w:t>TPS</w:t>
      </w:r>
      <w:del w:id="187" w:author="Anderson, Brian" w:date="2023-08-06T13:27:00Z">
        <w:r w:rsidRPr="003E6FAF" w:rsidDel="003E6FAF">
          <w:rPr>
            <w:rPrChange w:id="188" w:author="Anderson, Brian" w:date="2023-08-06T13:28:00Z">
              <w:rPr>
                <w:b/>
                <w:bCs/>
              </w:rPr>
            </w:rPrChange>
          </w:rPr>
          <w:delText>)</w:delText>
        </w:r>
      </w:del>
      <w:r w:rsidRPr="003E6FAF">
        <w:rPr>
          <w:rPrChange w:id="189" w:author="Anderson, Brian" w:date="2023-08-06T13:28:00Z">
            <w:rPr>
              <w:b/>
              <w:bCs/>
            </w:rPr>
          </w:rPrChange>
        </w:rPr>
        <w:t xml:space="preserve"> </w:t>
      </w:r>
      <w:ins w:id="190" w:author="Anderson, Brian" w:date="2023-08-09T15:58:00Z">
        <w:r w:rsidR="00C47333">
          <w:t xml:space="preserve">by </w:t>
        </w:r>
      </w:ins>
      <w:r w:rsidRPr="003E6FAF">
        <w:rPr>
          <w:rPrChange w:id="191" w:author="Anderson, Brian" w:date="2023-08-06T13:28:00Z">
            <w:rPr>
              <w:b/>
              <w:bCs/>
            </w:rPr>
          </w:rPrChange>
        </w:rPr>
        <w:t>utilizing the DICOM</w:t>
      </w:r>
      <w:ins w:id="192" w:author="Anderson, Brian" w:date="2023-08-19T10:51:00Z">
        <w:r w:rsidR="00A16575">
          <w:t>-RT</w:t>
        </w:r>
      </w:ins>
      <w:r w:rsidRPr="003E6FAF">
        <w:rPr>
          <w:rPrChange w:id="193" w:author="Anderson, Brian" w:date="2023-08-06T13:28:00Z">
            <w:rPr>
              <w:b/>
              <w:bCs/>
            </w:rPr>
          </w:rPrChange>
        </w:rPr>
        <w:t xml:space="preserve"> standard.</w:t>
      </w:r>
    </w:p>
    <w:p w14:paraId="08F6E50E" w14:textId="6D3B52F4" w:rsidR="00BE2C15" w:rsidRPr="00D82662" w:rsidRDefault="00BE2C15" w:rsidP="00BE2C15">
      <w:pPr>
        <w:pStyle w:val="Heading1"/>
      </w:pPr>
      <w:r w:rsidRPr="00D82662">
        <w:t>Methods</w:t>
      </w:r>
      <w:del w:id="194" w:author="Anderson, Brian" w:date="2023-08-09T16:57:00Z">
        <w:r w:rsidR="006B12C8" w:rsidRPr="00D82662" w:rsidDel="005F2266">
          <w:delText xml:space="preserve"> and Results</w:delText>
        </w:r>
      </w:del>
    </w:p>
    <w:p w14:paraId="11350536" w14:textId="2451EA7C" w:rsidR="007D4A7A" w:rsidRPr="00D82662" w:rsidRDefault="004C7A7F" w:rsidP="00930CAB">
      <w:bookmarkStart w:id="195" w:name="_Hlk134181011"/>
      <w:ins w:id="196" w:author="Anderson, Brian" w:date="2023-08-09T16:26:00Z">
        <w:r>
          <w:t>To</w:t>
        </w:r>
      </w:ins>
      <w:ins w:id="197" w:author="Anderson, Brian" w:date="2023-08-09T16:24:00Z">
        <w:r>
          <w:t xml:space="preserve"> standardize the recommended targets and OARs, a subsection of the TG-263 group created </w:t>
        </w:r>
      </w:ins>
      <w:del w:id="198" w:author="Anderson, Brian" w:date="2023-08-09T16:24:00Z">
        <w:r w:rsidR="007D4A7A" w:rsidRPr="00D82662" w:rsidDel="004C7A7F">
          <w:delText>T</w:delText>
        </w:r>
      </w:del>
      <w:del w:id="199" w:author="Anderson, Brian" w:date="2023-08-09T16:25:00Z">
        <w:r w:rsidR="007D4A7A" w:rsidRPr="00D82662" w:rsidDel="004C7A7F">
          <w:delText xml:space="preserve">he </w:delText>
        </w:r>
      </w:del>
      <w:r w:rsidR="007D4A7A" w:rsidRPr="00D82662">
        <w:t xml:space="preserve">53 pre-made structure templates </w:t>
      </w:r>
      <w:ins w:id="200" w:author="Anderson, Brian" w:date="2023-08-09T16:25:00Z">
        <w:r>
          <w:t xml:space="preserve">for external beam and brachytherapy sites. These templates </w:t>
        </w:r>
      </w:ins>
      <w:del w:id="201" w:author="Anderson, Brian" w:date="2023-08-09T16:25:00Z">
        <w:r w:rsidR="007D4A7A" w:rsidRPr="00D82662" w:rsidDel="004C7A7F">
          <w:delText xml:space="preserve">are arranged by treated organ and include </w:delText>
        </w:r>
        <w:r w:rsidR="005F1AD1" w:rsidRPr="00D82662" w:rsidDel="004C7A7F">
          <w:delText>treatment</w:delText>
        </w:r>
        <w:r w:rsidR="007D4A7A" w:rsidRPr="00D82662" w:rsidDel="004C7A7F">
          <w:delText xml:space="preserve"> sites based</w:delText>
        </w:r>
      </w:del>
      <w:ins w:id="202" w:author="Anderson, Brian" w:date="2023-08-09T16:25:00Z">
        <w:r>
          <w:t>are based</w:t>
        </w:r>
      </w:ins>
      <w:r w:rsidR="007D4A7A" w:rsidRPr="00D82662">
        <w:t xml:space="preserve"> on an American Society for Radiation Oncology (ASTRO) consensus paper</w:t>
      </w:r>
      <w:r w:rsidR="007D4A7A"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7D4A7A" w:rsidRPr="00D82662">
        <w:fldChar w:fldCharType="separate"/>
      </w:r>
      <w:r w:rsidR="008127D6" w:rsidRPr="00D82662">
        <w:rPr>
          <w:noProof/>
          <w:vertAlign w:val="superscript"/>
        </w:rPr>
        <w:t>3</w:t>
      </w:r>
      <w:r w:rsidR="007D4A7A" w:rsidRPr="00D82662">
        <w:fldChar w:fldCharType="end"/>
      </w:r>
      <w:r w:rsidR="007D4A7A" w:rsidRPr="00D82662">
        <w:t>.</w:t>
      </w:r>
      <w:ins w:id="203" w:author="Ryckman, Jeffrey" w:date="2023-08-21T07:49:00Z">
        <w:r w:rsidR="00930CAB">
          <w:t xml:space="preserve"> </w:t>
        </w:r>
        <w:commentRangeStart w:id="204"/>
        <w:r w:rsidR="00930CAB">
          <w:t>Templates were further customized with common targets and relevant OARs</w:t>
        </w:r>
        <w:del w:id="205" w:author="Anderson, Brian (external email)" w:date="2023-08-25T13:47:00Z">
          <w:r w:rsidR="00930CAB" w:rsidDel="00AF5C0B">
            <w:delText xml:space="preserve"> (</w:delText>
          </w:r>
          <w:r w:rsidR="00930CAB" w:rsidRPr="00D82662" w:rsidDel="00AF5C0B">
            <w:delText xml:space="preserve">e.g., Spleen for anatomically </w:delText>
          </w:r>
          <w:r w:rsidR="00930CAB" w:rsidDel="00AF5C0B">
            <w:delText>appropriate</w:delText>
          </w:r>
          <w:r w:rsidR="00930CAB" w:rsidRPr="00D82662" w:rsidDel="00AF5C0B">
            <w:delText xml:space="preserve"> sites such as gastroesophageal junction or stomach)</w:delText>
          </w:r>
        </w:del>
        <w:r w:rsidR="00930CAB">
          <w:t xml:space="preserve">. Additional </w:t>
        </w:r>
        <w:r w:rsidR="00930CAB" w:rsidRPr="00D82662">
          <w:t>subsite-specific templates (e.g.</w:t>
        </w:r>
        <w:r w:rsidR="00930CAB">
          <w:t>,</w:t>
        </w:r>
        <w:r w:rsidR="00930CAB" w:rsidRPr="00D82662">
          <w:t xml:space="preserve"> partial breast, whole breast, intact prostate, postoperative prostate, etc.) and brachytherapy</w:t>
        </w:r>
        <w:r w:rsidR="00930CAB">
          <w:t xml:space="preserve"> </w:t>
        </w:r>
        <w:r w:rsidR="00930CAB" w:rsidRPr="00D82662">
          <w:t>templates</w:t>
        </w:r>
        <w:r w:rsidR="00930CAB">
          <w:t xml:space="preserve"> </w:t>
        </w:r>
        <w:commentRangeStart w:id="206"/>
        <w:r w:rsidR="00930CAB">
          <w:t>were created</w:t>
        </w:r>
        <w:commentRangeEnd w:id="206"/>
        <w:r w:rsidR="00930CAB">
          <w:rPr>
            <w:rStyle w:val="CommentReference"/>
          </w:rPr>
          <w:commentReference w:id="206"/>
        </w:r>
      </w:ins>
      <w:ins w:id="207" w:author="Anderson, Brian (external email)" w:date="2023-08-25T14:11:00Z">
        <w:r w:rsidR="000050B7">
          <w:t xml:space="preserve">. </w:t>
        </w:r>
        <w:bookmarkStart w:id="208" w:name="_Hlk143865166"/>
        <w:r w:rsidR="000050B7">
          <w:t xml:space="preserve">Brachytherapy templates were created with the guidance of the TG-263 brachytherapy members who share membership on the AAPM Brachytherapy </w:t>
        </w:r>
      </w:ins>
      <w:ins w:id="209" w:author="Anderson, Brian (external email)" w:date="2023-08-25T14:12:00Z">
        <w:r w:rsidR="000050B7">
          <w:t>Subcommittee</w:t>
        </w:r>
      </w:ins>
      <w:ins w:id="210" w:author="Anderson, Brian (external email)" w:date="2023-08-25T14:11:00Z">
        <w:r w:rsidR="000050B7">
          <w:t xml:space="preserve"> and Working Group on Brach</w:t>
        </w:r>
      </w:ins>
      <w:ins w:id="211" w:author="Anderson, Brian (external email)" w:date="2023-08-25T14:12:00Z">
        <w:r w:rsidR="000050B7">
          <w:t>ytherapy Clinical Applications</w:t>
        </w:r>
      </w:ins>
      <w:bookmarkEnd w:id="208"/>
      <w:ins w:id="212" w:author="Ryckman, Jeffrey" w:date="2023-08-21T07:49:00Z">
        <w:r w:rsidR="00930CAB">
          <w:t>. Common prefixes of template names include “Targets” (including 1 dose level, 2 dose levels, and 3 dose levels, and 4 dose level templates), “</w:t>
        </w:r>
        <w:proofErr w:type="spellStart"/>
        <w:r w:rsidR="00930CAB">
          <w:t>AbdPelv</w:t>
        </w:r>
        <w:proofErr w:type="spellEnd"/>
        <w:r w:rsidR="00930CAB">
          <w:t xml:space="preserve">” (i.e., Abdomen and Pelvis primary </w:t>
        </w:r>
        <w:r w:rsidR="00930CAB">
          <w:lastRenderedPageBreak/>
          <w:t xml:space="preserve">disease sites), “Brachy” (i.e., Brachytherapy), “CNS” (Central Nervous System), “Extremities”, “H&amp;N” (Head and Neck), and “Thorax”.  </w:t>
        </w:r>
        <w:commentRangeStart w:id="213"/>
        <w:r w:rsidR="00930CAB">
          <w:t xml:space="preserve">Table S1 </w:t>
        </w:r>
      </w:ins>
      <w:commentRangeEnd w:id="213"/>
      <w:r w:rsidR="003271FC">
        <w:rPr>
          <w:rStyle w:val="CommentReference"/>
        </w:rPr>
        <w:commentReference w:id="213"/>
      </w:r>
      <w:ins w:id="214" w:author="Ryckman, Jeffrey" w:date="2023-08-21T07:49:00Z">
        <w:r w:rsidR="00930CAB">
          <w:t>provides examples of all 53 provided site-specific templates at the time of publication.</w:t>
        </w:r>
        <w:commentRangeEnd w:id="204"/>
        <w:r w:rsidR="00930CAB">
          <w:rPr>
            <w:rStyle w:val="CommentReference"/>
          </w:rPr>
          <w:commentReference w:id="204"/>
        </w:r>
      </w:ins>
      <w:del w:id="215" w:author="Anderson, Brian" w:date="2023-08-09T16:25:00Z">
        <w:r w:rsidR="007D4A7A" w:rsidRPr="00D82662" w:rsidDel="004C7A7F">
          <w:delText xml:space="preserve"> </w:delText>
        </w:r>
      </w:del>
    </w:p>
    <w:p w14:paraId="447A690B" w14:textId="593B3163" w:rsidR="00934378" w:rsidRDefault="00934378" w:rsidP="00934378">
      <w:pPr>
        <w:rPr>
          <w:ins w:id="216" w:author="Anderson, Brian" w:date="2023-08-09T16:25:00Z"/>
        </w:rPr>
      </w:pPr>
      <w:bookmarkStart w:id="217" w:name="_Hlk143332820"/>
      <w:bookmarkStart w:id="218" w:name="_Hlk142225410"/>
      <w:bookmarkEnd w:id="195"/>
      <w:r w:rsidRPr="00D82662">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was utilized to house all templates in an evergreen fashion</w:t>
      </w:r>
      <w:ins w:id="219" w:author="Anderson, Brian" w:date="2023-08-06T14:42:00Z">
        <w:r w:rsidR="0009798A">
          <w:t xml:space="preserve">, which will be continually updated by members of TG-263 as recommendations </w:t>
        </w:r>
      </w:ins>
      <w:ins w:id="220" w:author="Anderson, Brian" w:date="2023-08-06T14:43:00Z">
        <w:r w:rsidR="0009798A">
          <w:t xml:space="preserve">continue to develop </w:t>
        </w:r>
        <w:r w:rsidR="00E24D23">
          <w:t>over</w:t>
        </w:r>
        <w:r w:rsidR="0009798A">
          <w:t xml:space="preserve"> time</w:t>
        </w:r>
      </w:ins>
      <w:r w:rsidRPr="00D82662">
        <w:t>.</w:t>
      </w:r>
      <w:ins w:id="221" w:author="Anderson, Brian" w:date="2023-08-06T15:09:00Z">
        <w:r w:rsidR="005A72CA">
          <w:t xml:space="preserve"> </w:t>
        </w:r>
      </w:ins>
      <w:bookmarkStart w:id="222" w:name="_Hlk142227050"/>
      <w:bookmarkEnd w:id="217"/>
      <w:moveToRangeStart w:id="223" w:author="Anderson, Brian" w:date="2023-08-09T16:27:00Z" w:name="move142490862"/>
      <w:moveTo w:id="224" w:author="Anderson, Brian" w:date="2023-08-09T16:27:00Z">
        <w:r w:rsidR="00E10315" w:rsidRPr="00D82662">
          <w:t xml:space="preserve">Changes to the online spreadsheet are updated and viewable </w:t>
        </w:r>
        <w:del w:id="225" w:author="Anderson, Brian" w:date="2023-08-09T17:00:00Z">
          <w:r w:rsidR="00E10315" w:rsidRPr="00D82662" w:rsidDel="00692F72">
            <w:delText>in</w:delText>
          </w:r>
        </w:del>
      </w:moveTo>
      <w:ins w:id="226" w:author="Anderson, Brian" w:date="2023-08-09T17:00:00Z">
        <w:r w:rsidR="00692F72">
          <w:t>by</w:t>
        </w:r>
      </w:ins>
      <w:moveTo w:id="227" w:author="Anderson, Brian" w:date="2023-08-09T16:27:00Z">
        <w:r w:rsidR="00E10315" w:rsidRPr="00D82662">
          <w:t xml:space="preserve"> the program in real time.</w:t>
        </w:r>
      </w:moveTo>
      <w:moveToRangeEnd w:id="223"/>
      <w:ins w:id="228" w:author="Anderson, Brian" w:date="2023-08-09T16:27:00Z">
        <w:r w:rsidR="00E10315">
          <w:t xml:space="preserve"> </w:t>
        </w:r>
      </w:ins>
      <w:ins w:id="229" w:author="Anderson, Brian" w:date="2023-08-06T15:09:00Z">
        <w:r w:rsidR="005A72CA">
          <w:t xml:space="preserve">While the </w:t>
        </w:r>
        <w:proofErr w:type="spellStart"/>
        <w:r w:rsidR="005A72CA">
          <w:t>Airtable</w:t>
        </w:r>
        <w:proofErr w:type="spellEnd"/>
        <w:r w:rsidR="005A72CA">
          <w:t xml:space="preserve"> can be downloaded by anyone, only </w:t>
        </w:r>
      </w:ins>
      <w:ins w:id="230" w:author="Anderson, Brian" w:date="2023-08-06T15:10:00Z">
        <w:r w:rsidR="005A72CA">
          <w:t xml:space="preserve">specific members of the working group </w:t>
        </w:r>
      </w:ins>
      <w:ins w:id="231" w:author="Anderson, Brian" w:date="2023-08-19T10:53:00Z">
        <w:r w:rsidR="00404991">
          <w:t xml:space="preserve">with administrative privileges </w:t>
        </w:r>
      </w:ins>
      <w:ins w:id="232" w:author="Anderson, Brian" w:date="2023-08-06T15:10:00Z">
        <w:r w:rsidR="005A72CA">
          <w:t>can make changes to the spreadsheet.</w:t>
        </w:r>
      </w:ins>
      <w:bookmarkEnd w:id="222"/>
      <w:r w:rsidRPr="00D82662">
        <w:t xml:space="preserve"> </w:t>
      </w:r>
      <w:bookmarkEnd w:id="218"/>
      <w:r w:rsidRPr="00D82662">
        <w:t xml:space="preserve">The online spreadsheet containing the raw data for all templates may be found at the following link: </w:t>
      </w:r>
      <w:hyperlink r:id="rId13" w:tgtFrame="_blank" w:history="1">
        <w:r w:rsidRPr="00D82662">
          <w:rPr>
            <w:rStyle w:val="Hyperlink"/>
          </w:rPr>
          <w:t>bit.ly/</w:t>
        </w:r>
        <w:proofErr w:type="spellStart"/>
        <w:r w:rsidRPr="00D82662">
          <w:rPr>
            <w:rStyle w:val="Hyperlink"/>
          </w:rPr>
          <w:t>StructureNaming</w:t>
        </w:r>
        <w:proofErr w:type="spellEnd"/>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there are two </w:t>
      </w:r>
      <w:del w:id="233" w:author="Anderson, Brian" w:date="2023-08-19T10:53:00Z">
        <w:r w:rsidRPr="00D82662" w:rsidDel="00404991">
          <w:delText xml:space="preserve">types </w:delText>
        </w:r>
      </w:del>
      <w:ins w:id="234" w:author="Anderson, Brian" w:date="2023-08-19T10:53:00Z">
        <w:r w:rsidR="00404991">
          <w:t>categories</w:t>
        </w:r>
        <w:r w:rsidR="00404991" w:rsidRPr="00D82662">
          <w:t xml:space="preserve"> </w:t>
        </w:r>
      </w:ins>
      <w:r w:rsidRPr="00D82662">
        <w:t>of structures: Recommend, which should be contoured in all adult definitive cases and may assist with organ selection for palliative cases; and Consider, for structures considered on a case-by-case basis.</w:t>
      </w:r>
      <w:del w:id="235" w:author="Anderson, Brian" w:date="2023-08-09T16:27:00Z">
        <w:r w:rsidRPr="00D82662" w:rsidDel="00E10315">
          <w:delText xml:space="preserve"> The program selects</w:delText>
        </w:r>
        <w:r w:rsidR="005F1AD1" w:rsidRPr="00D82662" w:rsidDel="00E10315">
          <w:delText xml:space="preserve"> </w:delText>
        </w:r>
        <w:r w:rsidRPr="00D82662" w:rsidDel="00E10315">
          <w:delText>Recommended structures by default, with Consider structures initially unchecked and can be imported based upon user selection.</w:delText>
        </w:r>
      </w:del>
      <w:moveFromRangeStart w:id="236" w:author="Anderson, Brian" w:date="2023-08-09T16:27:00Z" w:name="move142490862"/>
      <w:moveFrom w:id="237" w:author="Anderson, Brian" w:date="2023-08-09T16:27:00Z">
        <w:del w:id="238" w:author="Anderson, Brian" w:date="2023-08-09T16:27:00Z">
          <w:r w:rsidRPr="00D82662" w:rsidDel="00E10315">
            <w:delText xml:space="preserve"> </w:delText>
          </w:r>
        </w:del>
        <w:r w:rsidRPr="00D82662" w:rsidDel="00E10315">
          <w:t>Changes to the online spreadsheet are updated and viewable in the program in real time.</w:t>
        </w:r>
      </w:moveFrom>
      <w:moveFromRangeEnd w:id="236"/>
    </w:p>
    <w:p w14:paraId="5697A60B" w14:textId="3D5C9493" w:rsidR="004C7A7F" w:rsidRPr="00D82662" w:rsidRDefault="004C7A7F" w:rsidP="00934378">
      <w:ins w:id="239" w:author="Anderson, Brian" w:date="2023-08-09T16:25:00Z">
        <w:r w:rsidRPr="00D82662">
          <w:t xml:space="preserve">An </w:t>
        </w:r>
      </w:ins>
      <w:ins w:id="240" w:author="Anderson, Brian" w:date="2023-08-09T16:57:00Z">
        <w:r w:rsidR="0023459B">
          <w:t xml:space="preserve">informal consensus on OAR and target </w:t>
        </w:r>
      </w:ins>
      <w:ins w:id="241" w:author="Anderson, Brian" w:date="2023-08-09T16:25:00Z">
        <w:r w:rsidRPr="00D82662">
          <w:t xml:space="preserve">coloration </w:t>
        </w:r>
      </w:ins>
      <w:ins w:id="242" w:author="Anderson, Brian" w:date="2023-08-09T16:58:00Z">
        <w:r w:rsidR="0023459B">
          <w:t>was achieved</w:t>
        </w:r>
      </w:ins>
      <w:ins w:id="243" w:author="Anderson, Brian" w:date="2023-08-09T16:25:00Z">
        <w:r w:rsidRPr="00D82662">
          <w:t>. Twenty-four colors were utilized in total</w:t>
        </w:r>
      </w:ins>
      <w:ins w:id="244" w:author="Anderson, Brian" w:date="2023-08-09T16:51:00Z">
        <w:r w:rsidR="00B70DCA">
          <w:t xml:space="preserve"> (Supplementary Figure </w:t>
        </w:r>
      </w:ins>
      <w:ins w:id="245" w:author="Anderson, Brian" w:date="2023-08-19T10:54:00Z">
        <w:r w:rsidR="0094468F">
          <w:t>2</w:t>
        </w:r>
      </w:ins>
      <w:ins w:id="246" w:author="Anderson, Brian" w:date="2023-08-09T16:51:00Z">
        <w:r w:rsidR="00B70DCA">
          <w:t>)</w:t>
        </w:r>
      </w:ins>
      <w:ins w:id="247" w:author="Anderson, Brian" w:date="2023-08-09T16:25:00Z">
        <w:r w:rsidRPr="00D82662">
          <w:t xml:space="preserve">, </w:t>
        </w:r>
      </w:ins>
      <w:ins w:id="248" w:author="Anderson, Brian" w:date="2023-08-09T16:58:00Z">
        <w:r w:rsidR="00924550">
          <w:t>loosely based on the 24 default colors available with</w:t>
        </w:r>
      </w:ins>
      <w:ins w:id="249" w:author="Anderson, Brian" w:date="2023-08-09T16:25:00Z">
        <w:r w:rsidRPr="00D82662">
          <w:t xml:space="preserve">in Pinnacle. </w:t>
        </w:r>
        <w:bookmarkStart w:id="250" w:name="_Hlk143865283"/>
        <w:r>
          <w:t>T</w:t>
        </w:r>
        <w:r w:rsidRPr="00D82662">
          <w:t xml:space="preserve">arget color selection was based on </w:t>
        </w:r>
        <w:r>
          <w:t xml:space="preserve">discussions with physicists and physicians </w:t>
        </w:r>
        <w:r w:rsidRPr="00D82662">
          <w:t>at UCSF, MDACC, and Michigan,</w:t>
        </w:r>
        <w:r>
          <w:t xml:space="preserve"> and</w:t>
        </w:r>
        <w:r w:rsidRPr="00D82662">
          <w:t xml:space="preserve"> reflect the</w:t>
        </w:r>
        <w:r>
          <w:t xml:space="preserve"> available literature</w:t>
        </w:r>
        <w:r w:rsidRPr="00D82662">
          <w:fldChar w:fldCharType="begin" w:fldLock="1"/>
        </w:r>
        <w:r>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Pr="00D82662">
          <w:fldChar w:fldCharType="separate"/>
        </w:r>
        <w:r w:rsidRPr="00D82662">
          <w:rPr>
            <w:noProof/>
            <w:vertAlign w:val="superscript"/>
          </w:rPr>
          <w:t>5</w:t>
        </w:r>
        <w:r w:rsidRPr="00D82662">
          <w:fldChar w:fldCharType="end"/>
        </w:r>
      </w:ins>
      <w:ins w:id="251" w:author="Anderson, Brian" w:date="2023-08-09T16:59:00Z">
        <w:r w:rsidR="000D2A4A">
          <w:t>.</w:t>
        </w:r>
      </w:ins>
      <w:ins w:id="252" w:author="Anderson, Brian" w:date="2023-08-09T17:00:00Z">
        <w:r w:rsidR="000D2A4A">
          <w:t xml:space="preserve"> Due to the informal nature</w:t>
        </w:r>
      </w:ins>
      <w:ins w:id="253" w:author="Anderson, Brian" w:date="2023-08-19T10:56:00Z">
        <w:r w:rsidR="0097109B">
          <w:t xml:space="preserve"> of color selection</w:t>
        </w:r>
      </w:ins>
      <w:ins w:id="254" w:author="Anderson, Brian" w:date="2023-08-09T17:00:00Z">
        <w:r w:rsidR="000D2A4A">
          <w:t xml:space="preserve"> and difficulty achieving consensus, colors remain fully customizable within the program.</w:t>
        </w:r>
      </w:ins>
      <w:bookmarkEnd w:id="250"/>
    </w:p>
    <w:p w14:paraId="51E77184" w14:textId="26F91D1B" w:rsidR="00DC4778" w:rsidRDefault="00272639" w:rsidP="0003183B">
      <w:pPr>
        <w:rPr>
          <w:ins w:id="255" w:author="Anderson, Brian (external email)" w:date="2023-08-25T13:52:00Z"/>
        </w:rPr>
      </w:pPr>
      <w:bookmarkStart w:id="256" w:name="_Hlk134180832"/>
      <w:r w:rsidRPr="00D82662">
        <w:t xml:space="preserve">The program </w:t>
      </w:r>
      <w:bookmarkEnd w:id="256"/>
      <w:r w:rsidR="004B0792" w:rsidRPr="00D82662">
        <w:t>workflow</w:t>
      </w:r>
      <w:r w:rsidR="00FE6F7E" w:rsidRPr="00D82662">
        <w:t xml:space="preserve"> </w:t>
      </w:r>
      <w:r w:rsidR="004B0792" w:rsidRPr="00D82662">
        <w:t>is broken down into three major steps</w:t>
      </w:r>
      <w:r w:rsidR="009C025F" w:rsidRPr="00D82662">
        <w:t>, as illustrated in Figure 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3F1D03">
        <w:t xml:space="preserve"> (templates hereafter refers to a collection of structures: being ROIs or target volumes)</w:t>
      </w:r>
      <w:r w:rsidR="00845CC7" w:rsidRPr="00D82662">
        <w:t>, (2) manipulation of ROIs</w:t>
      </w:r>
      <w:r w:rsidR="002261BD">
        <w:t xml:space="preserve"> within those templates</w:t>
      </w:r>
      <w:r w:rsidR="00845CC7" w:rsidRPr="00D82662">
        <w:t xml:space="preserve">, and (3) </w:t>
      </w:r>
      <w:r w:rsidR="00742A42">
        <w:t xml:space="preserve">running </w:t>
      </w:r>
      <w:r w:rsidR="002261BD">
        <w:t>a</w:t>
      </w:r>
      <w:r w:rsidR="00742A42">
        <w:t xml:space="preserve"> DICOM patient-specific server</w:t>
      </w:r>
      <w:r w:rsidR="00845CC7" w:rsidRPr="00D82662">
        <w:t xml:space="preserve">, and/or creating loadable DICOM/XML files. </w:t>
      </w:r>
      <w:r w:rsidR="00934378" w:rsidRPr="00D82662">
        <w:t>Resulting output is compatible with all treatment planning systems which utilize the DICOM</w:t>
      </w:r>
      <w:ins w:id="257" w:author="Anderson, Brian" w:date="2023-08-06T14:47:00Z">
        <w:r w:rsidR="00DC4778">
          <w:t xml:space="preserve">-RT </w:t>
        </w:r>
      </w:ins>
      <w:del w:id="258" w:author="Anderson, Brian" w:date="2023-08-06T14:47:00Z">
        <w:r w:rsidR="00934378" w:rsidRPr="00D82662" w:rsidDel="00DC4778">
          <w:delText xml:space="preserve"> </w:delText>
        </w:r>
      </w:del>
      <w:r w:rsidR="00934378" w:rsidRPr="00D82662">
        <w:t>standard.</w:t>
      </w:r>
    </w:p>
    <w:p w14:paraId="59855668" w14:textId="282A9AE2" w:rsidR="005B6597" w:rsidRPr="00D82662" w:rsidDel="005B6597" w:rsidRDefault="005B6597" w:rsidP="005B6597">
      <w:pPr>
        <w:rPr>
          <w:del w:id="259" w:author="Anderson, Brian (external email)" w:date="2023-08-25T13:52:00Z"/>
          <w:moveTo w:id="260" w:author="Anderson, Brian (external email)" w:date="2023-08-25T13:52:00Z"/>
        </w:rPr>
      </w:pPr>
      <w:moveToRangeStart w:id="261" w:author="Anderson, Brian (external email)" w:date="2023-08-25T13:52:00Z" w:name="move143863937"/>
      <w:moveTo w:id="262" w:author="Anderson, Brian (external email)" w:date="2023-08-25T13:52:00Z">
        <w:r w:rsidRPr="00D82662">
          <w:t xml:space="preserve">The program was piloted </w:t>
        </w:r>
        <w:r>
          <w:t xml:space="preserve">by physicians and physicists </w:t>
        </w:r>
        <w:r w:rsidRPr="00D82662">
          <w:t xml:space="preserve">at multiple sites with Eclipse </w:t>
        </w:r>
        <w:r>
          <w:t xml:space="preserve">v15.6 </w:t>
        </w:r>
        <w:r w:rsidRPr="00D82662">
          <w:t xml:space="preserve">(JR, KW, DH), Pinnacle </w:t>
        </w:r>
        <w:r>
          <w:t xml:space="preserve">v16.2.1 </w:t>
        </w:r>
        <w:r w:rsidRPr="00D82662">
          <w:t>(RZ) and Raystation</w:t>
        </w:r>
        <w:r>
          <w:rPr>
            <w:vertAlign w:val="superscript"/>
          </w:rPr>
          <w:t>4</w:t>
        </w:r>
        <w:r>
          <w:t xml:space="preserve"> v12.1</w:t>
        </w:r>
        <w:r w:rsidRPr="00D82662">
          <w:t xml:space="preserve"> (CE) to ensure compatibility</w:t>
        </w:r>
        <w:r>
          <w:t xml:space="preserve"> across</w:t>
        </w:r>
        <w:r w:rsidRPr="00D82662">
          <w:t xml:space="preserve"> multiple </w:t>
        </w:r>
        <w:r>
          <w:t>TPS</w:t>
        </w:r>
        <w:r w:rsidRPr="00D82662">
          <w:t>.</w:t>
        </w:r>
        <w:r>
          <w:t xml:space="preserve"> Feedback was collected and used for program evaluation and improvement</w:t>
        </w:r>
      </w:moveTo>
      <w:ins w:id="263" w:author="Anderson, Brian (external email)" w:date="2023-08-25T13:53:00Z">
        <w:r>
          <w:t>, see below</w:t>
        </w:r>
      </w:ins>
      <w:moveTo w:id="264" w:author="Anderson, Brian (external email)" w:date="2023-08-25T13:52:00Z">
        <w:r>
          <w:t>.</w:t>
        </w:r>
      </w:moveTo>
    </w:p>
    <w:moveToRangeEnd w:id="261"/>
    <w:p w14:paraId="3DDE5D7D" w14:textId="77777777" w:rsidR="005B6597" w:rsidRDefault="005B6597" w:rsidP="0003183B">
      <w:pPr>
        <w:rPr>
          <w:ins w:id="265" w:author="Anderson, Brian" w:date="2023-08-06T14:47:00Z"/>
        </w:rPr>
      </w:pPr>
    </w:p>
    <w:p w14:paraId="7652404E" w14:textId="14564E60" w:rsidR="00496C91" w:rsidRPr="00D82662" w:rsidDel="00E2530F" w:rsidRDefault="004A3298" w:rsidP="0003183B">
      <w:pPr>
        <w:rPr>
          <w:del w:id="266" w:author="Anderson, Brian" w:date="2023-08-06T14:48:00Z"/>
        </w:rPr>
      </w:pPr>
      <w:r>
        <w:t xml:space="preserve">The language of the structures within each </w:t>
      </w:r>
      <w:del w:id="267" w:author="Anderson, Brian" w:date="2023-08-06T14:47:00Z">
        <w:r w:rsidR="00934378" w:rsidRPr="00D82662" w:rsidDel="00DC4778">
          <w:delText xml:space="preserve"> </w:delText>
        </w:r>
        <w:r w:rsidR="00845CC7" w:rsidRPr="00D82662" w:rsidDel="00DC4778">
          <w:delText xml:space="preserve"> </w:delText>
        </w:r>
      </w:del>
      <w:del w:id="268" w:author="Anderson, Brian" w:date="2023-08-06T14:48:00Z">
        <w:r w:rsidR="00272639" w:rsidRPr="00D82662" w:rsidDel="00E2530F">
          <w:delText xml:space="preserve">DICOM files </w:delText>
        </w:r>
        <w:r w:rsidR="004B535C" w:rsidRPr="00D82662" w:rsidDel="00E2530F">
          <w:delText>are</w:delText>
        </w:r>
        <w:r w:rsidR="00272639" w:rsidRPr="00D82662" w:rsidDel="00E2530F">
          <w:delText xml:space="preserve"> </w:delText>
        </w:r>
        <w:r w:rsidR="004B535C" w:rsidRPr="00D82662" w:rsidDel="00E2530F">
          <w:delText>manipulated</w:delText>
        </w:r>
        <w:r w:rsidR="00272639" w:rsidRPr="00D82662" w:rsidDel="00E2530F">
          <w:delText xml:space="preserve"> via the publicly available FellowOakDicom package</w:delText>
        </w:r>
        <w:r w:rsidR="0002678A" w:rsidRPr="00D82662" w:rsidDel="00E2530F">
          <w:fldChar w:fldCharType="begin" w:fldLock="1"/>
        </w:r>
        <w:r w:rsidR="00663B55" w:rsidDel="00E2530F">
          <w:del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delInstrText>
        </w:r>
        <w:r w:rsidR="0002678A" w:rsidRPr="00D82662" w:rsidDel="00E2530F">
          <w:fldChar w:fldCharType="separate"/>
        </w:r>
        <w:r w:rsidR="008127D6" w:rsidRPr="00D82662" w:rsidDel="00E2530F">
          <w:rPr>
            <w:noProof/>
            <w:vertAlign w:val="superscript"/>
          </w:rPr>
          <w:delText>8</w:delText>
        </w:r>
        <w:r w:rsidR="0002678A" w:rsidRPr="00D82662" w:rsidDel="00E2530F">
          <w:fldChar w:fldCharType="end"/>
        </w:r>
        <w:r w:rsidR="00272639" w:rsidRPr="00D82662" w:rsidDel="00E2530F">
          <w:delText xml:space="preserve">, and a </w:delText>
        </w:r>
        <w:r w:rsidR="00306C64" w:rsidRPr="00D82662" w:rsidDel="00E2530F">
          <w:delText>C</w:delText>
        </w:r>
        <w:r w:rsidR="00272639" w:rsidRPr="00D82662" w:rsidDel="00E2530F">
          <w:delText># wrapper for the ITK coding package, SimpleITK</w:delText>
        </w:r>
        <w:r w:rsidR="002A4E42" w:rsidRPr="00D82662" w:rsidDel="00E2530F">
          <w:fldChar w:fldCharType="begin" w:fldLock="1"/>
        </w:r>
        <w:r w:rsidR="00663B55" w:rsidDel="00E2530F">
          <w:del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delInstrText>
        </w:r>
        <w:r w:rsidR="002A4E42" w:rsidRPr="00D82662" w:rsidDel="00E2530F">
          <w:fldChar w:fldCharType="separate"/>
        </w:r>
        <w:r w:rsidR="008127D6" w:rsidRPr="00D82662" w:rsidDel="00E2530F">
          <w:rPr>
            <w:noProof/>
            <w:vertAlign w:val="superscript"/>
          </w:rPr>
          <w:delText>9</w:delText>
        </w:r>
        <w:r w:rsidR="002A4E42" w:rsidRPr="00D82662" w:rsidDel="00E2530F">
          <w:fldChar w:fldCharType="end"/>
        </w:r>
        <w:r w:rsidR="008B610A" w:rsidRPr="00D82662" w:rsidDel="00E2530F">
          <w:delText>.</w:delText>
        </w:r>
        <w:r w:rsidR="006E4E8C" w:rsidRPr="00D82662" w:rsidDel="00E2530F">
          <w:delText xml:space="preserve"> </w:delText>
        </w:r>
        <w:r w:rsidR="00276D2B" w:rsidRPr="00D82662" w:rsidDel="00E2530F">
          <w:delText xml:space="preserve">The </w:delText>
        </w:r>
        <w:r w:rsidR="00126906" w:rsidRPr="00D82662" w:rsidDel="00E2530F">
          <w:delText>framework for</w:delText>
        </w:r>
        <w:r w:rsidR="006E4E8C" w:rsidRPr="00D82662" w:rsidDel="00E2530F">
          <w:delText xml:space="preserve"> creating RT Structure files in Python </w:delText>
        </w:r>
        <w:r w:rsidR="00126906" w:rsidRPr="00D82662" w:rsidDel="00E2530F">
          <w:delText>has been previously reported</w:delText>
        </w:r>
        <w:r w:rsidR="00D87D71" w:rsidRPr="00D82662" w:rsidDel="00E2530F">
          <w:fldChar w:fldCharType="begin" w:fldLock="1"/>
        </w:r>
        <w:r w:rsidR="00663B55" w:rsidDel="00E2530F">
          <w:del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delInstrText>
        </w:r>
        <w:r w:rsidR="00D87D71" w:rsidRPr="00D82662" w:rsidDel="00E2530F">
          <w:fldChar w:fldCharType="separate"/>
        </w:r>
        <w:r w:rsidR="008127D6" w:rsidRPr="00D82662" w:rsidDel="00E2530F">
          <w:rPr>
            <w:noProof/>
            <w:vertAlign w:val="superscript"/>
          </w:rPr>
          <w:delText>10</w:delText>
        </w:r>
        <w:r w:rsidR="00D87D71" w:rsidRPr="00D82662" w:rsidDel="00E2530F">
          <w:fldChar w:fldCharType="end"/>
        </w:r>
        <w:r w:rsidR="006E4E8C" w:rsidRPr="00D82662" w:rsidDel="00E2530F">
          <w:delText>.</w:delText>
        </w:r>
        <w:r w:rsidR="005A640C" w:rsidRPr="00D82662" w:rsidDel="00E2530F">
          <w:delText xml:space="preserve"> </w:delText>
        </w:r>
        <w:r w:rsidR="009C025F" w:rsidRPr="00D82662" w:rsidDel="00E2530F">
          <w:delText>Videos for the installation and running of the program can be found linked at the bottom of the publicly available GitHub page:</w:delText>
        </w:r>
        <w:r w:rsidR="00371EC2" w:rsidDel="00E2530F">
          <w:delText xml:space="preserve"> </w:delText>
        </w:r>
        <w:r w:rsidR="00371EC2" w:rsidDel="00E2530F">
          <w:rPr>
            <w:b/>
            <w:bCs/>
          </w:rPr>
          <w:delText>anon for review</w:delText>
        </w:r>
        <w:r w:rsidR="009C025F" w:rsidRPr="00D82662" w:rsidDel="00E2530F">
          <w:delText xml:space="preserve">, </w:delText>
        </w:r>
        <w:r w:rsidR="00440838" w:rsidRPr="00D82662" w:rsidDel="00E2530F">
          <w:delText xml:space="preserve">and </w:delText>
        </w:r>
        <w:r w:rsidR="009C025F" w:rsidRPr="00D82662" w:rsidDel="00E2530F">
          <w:delText xml:space="preserve">are continually updated to </w:delText>
        </w:r>
        <w:r w:rsidR="000B62AA" w:rsidRPr="00D82662" w:rsidDel="00E2530F">
          <w:delText>demonstrate current features and</w:delText>
        </w:r>
        <w:r w:rsidR="009C025F" w:rsidRPr="00D82662" w:rsidDel="00E2530F">
          <w:delText xml:space="preserve"> performance of the program.  </w:delText>
        </w:r>
        <w:r w:rsidR="007D6EB3" w:rsidRPr="00D82662" w:rsidDel="00E2530F">
          <w:delText>Individual ROIs are linked across treatment sites, so changes in nomenclature are easily transferred to all structure set templates via a single change when a clinic-specific online spreadsheet is used.</w:delText>
        </w:r>
      </w:del>
    </w:p>
    <w:p w14:paraId="677D1E5F" w14:textId="781D1438" w:rsidR="00934378" w:rsidRPr="00D82662" w:rsidRDefault="004A3298" w:rsidP="00934378">
      <w:r>
        <w:t>t</w:t>
      </w:r>
      <w:r w:rsidR="00934378" w:rsidRPr="00D82662">
        <w:t>emplate can be selected as English, Spanish, or French</w:t>
      </w:r>
      <w:r w:rsidR="00D50C33">
        <w:t xml:space="preserve">, with </w:t>
      </w:r>
      <w:r w:rsidR="00934378" w:rsidRPr="00D82662">
        <w:t>English</w:t>
      </w:r>
      <w:r w:rsidR="00D50C33">
        <w:t xml:space="preserve"> as default</w:t>
      </w:r>
      <w:r w:rsidR="00934378" w:rsidRPr="00D82662">
        <w:t xml:space="preserve"> if Spanish or French translations are not available. </w:t>
      </w:r>
      <w:ins w:id="269" w:author="Anderson, Brian" w:date="2023-08-09T16:39:00Z">
        <w:r w:rsidR="00D9760F">
          <w:t>Per TG-263, structures can be referred to as ‘primary’</w:t>
        </w:r>
      </w:ins>
      <w:ins w:id="270" w:author="Anderson, Brian" w:date="2023-08-19T10:56:00Z">
        <w:r w:rsidR="008367F4">
          <w:t xml:space="preserve"> (e.g., ‘</w:t>
        </w:r>
        <w:proofErr w:type="spellStart"/>
        <w:r w:rsidR="008367F4">
          <w:t>Canal_Anal</w:t>
        </w:r>
        <w:proofErr w:type="spellEnd"/>
        <w:r w:rsidR="008367F4">
          <w:t>’)</w:t>
        </w:r>
      </w:ins>
      <w:ins w:id="271" w:author="Anderson, Brian" w:date="2023-08-09T16:39:00Z">
        <w:r w:rsidR="00D9760F">
          <w:t xml:space="preserve"> or ‘reverse’ order</w:t>
        </w:r>
      </w:ins>
      <w:ins w:id="272" w:author="Anderson, Brian" w:date="2023-08-19T10:56:00Z">
        <w:r w:rsidR="008367F4">
          <w:t xml:space="preserve"> (e.g., ‘</w:t>
        </w:r>
        <w:proofErr w:type="spellStart"/>
        <w:r w:rsidR="008367F4">
          <w:t>Anal_Canal</w:t>
        </w:r>
        <w:proofErr w:type="spellEnd"/>
        <w:r w:rsidR="008367F4">
          <w:t>’</w:t>
        </w:r>
      </w:ins>
      <w:ins w:id="273" w:author="Anderson, Brian" w:date="2023-08-19T10:57:00Z">
        <w:r w:rsidR="00B667F5">
          <w:t>)</w:t>
        </w:r>
      </w:ins>
      <w:ins w:id="274" w:author="Anderson, Brian" w:date="2023-08-09T16:39:00Z">
        <w:r w:rsidR="00D9760F">
          <w:t xml:space="preserve">. </w:t>
        </w:r>
      </w:ins>
      <w:ins w:id="275" w:author="Anderson, Brian (external email)" w:date="2023-08-25T13:52:00Z">
        <w:r w:rsidR="005B6597">
          <w:t>After discussion with the piloting physicians and physicists</w:t>
        </w:r>
      </w:ins>
      <w:ins w:id="276" w:author="Ryckman, Jeffrey" w:date="2023-08-21T07:51:00Z">
        <w:del w:id="277" w:author="Anderson, Brian (external email)" w:date="2023-08-25T13:52:00Z">
          <w:r w:rsidR="00930CAB" w:rsidRPr="00930CAB" w:rsidDel="005B6597">
            <w:rPr>
              <w:rPrChange w:id="278" w:author="Ryckman, Jeffrey" w:date="2023-08-21T07:51:00Z">
                <w:rPr>
                  <w:b/>
                  <w:bCs/>
                </w:rPr>
              </w:rPrChange>
            </w:rPr>
            <w:delText>By default</w:delText>
          </w:r>
        </w:del>
        <w:r w:rsidR="00930CAB" w:rsidRPr="00930CAB">
          <w:rPr>
            <w:rPrChange w:id="279" w:author="Ryckman, Jeffrey" w:date="2023-08-21T07:51:00Z">
              <w:rPr>
                <w:b/>
                <w:bCs/>
              </w:rPr>
            </w:rPrChange>
          </w:rPr>
          <w:t>, the program orders the structures using a combination of primary and reverse orders</w:t>
        </w:r>
      </w:ins>
      <w:ins w:id="280" w:author="Anderson, Brian (external email)" w:date="2023-08-25T13:53:00Z">
        <w:r w:rsidR="00683B6D">
          <w:t xml:space="preserve"> to best</w:t>
        </w:r>
      </w:ins>
      <w:ins w:id="281" w:author="Ryckman, Jeffrey" w:date="2023-08-21T07:51:00Z">
        <w:del w:id="282" w:author="Anderson, Brian (external email)" w:date="2023-08-25T13:53:00Z">
          <w:r w:rsidR="00930CAB" w:rsidRPr="00930CAB" w:rsidDel="00683B6D">
            <w:rPr>
              <w:rPrChange w:id="283" w:author="Ryckman, Jeffrey" w:date="2023-08-21T07:51:00Z">
                <w:rPr>
                  <w:b/>
                  <w:bCs/>
                </w:rPr>
              </w:rPrChange>
            </w:rPr>
            <w:delText>, as reverse order</w:delText>
          </w:r>
        </w:del>
        <w:r w:rsidR="00930CAB" w:rsidRPr="00930CAB">
          <w:rPr>
            <w:rPrChange w:id="284" w:author="Ryckman, Jeffrey" w:date="2023-08-21T07:51:00Z">
              <w:rPr>
                <w:b/>
                <w:bCs/>
              </w:rPr>
            </w:rPrChange>
          </w:rPr>
          <w:t xml:space="preserve"> reflect</w:t>
        </w:r>
        <w:del w:id="285" w:author="Anderson, Brian (external email)" w:date="2023-08-25T13:53:00Z">
          <w:r w:rsidR="00930CAB" w:rsidRPr="00930CAB" w:rsidDel="00683B6D">
            <w:rPr>
              <w:rPrChange w:id="286" w:author="Ryckman, Jeffrey" w:date="2023-08-21T07:51:00Z">
                <w:rPr>
                  <w:b/>
                  <w:bCs/>
                </w:rPr>
              </w:rPrChange>
            </w:rPr>
            <w:delText>s</w:delText>
          </w:r>
        </w:del>
        <w:r w:rsidR="00930CAB" w:rsidRPr="00930CAB">
          <w:rPr>
            <w:rPrChange w:id="287" w:author="Ryckman, Jeffrey" w:date="2023-08-21T07:51:00Z">
              <w:rPr>
                <w:b/>
                <w:bCs/>
              </w:rPr>
            </w:rPrChange>
          </w:rPr>
          <w:t xml:space="preserve"> natural language </w:t>
        </w:r>
        <w:del w:id="288" w:author="Anderson, Brian (external email)" w:date="2023-08-25T13:53:00Z">
          <w:r w:rsidR="00930CAB" w:rsidRPr="00930CAB" w:rsidDel="00683B6D">
            <w:rPr>
              <w:rPrChange w:id="289" w:author="Ryckman, Jeffrey" w:date="2023-08-21T07:51:00Z">
                <w:rPr>
                  <w:b/>
                  <w:bCs/>
                </w:rPr>
              </w:rPrChange>
            </w:rPr>
            <w:delText xml:space="preserve">more clearly </w:delText>
          </w:r>
        </w:del>
        <w:r w:rsidR="00930CAB" w:rsidRPr="00930CAB">
          <w:rPr>
            <w:rPrChange w:id="290" w:author="Ryckman, Jeffrey" w:date="2023-08-21T07:51:00Z">
              <w:rPr>
                <w:b/>
                <w:bCs/>
              </w:rPr>
            </w:rPrChange>
          </w:rPr>
          <w:t xml:space="preserve">for certain structures (e.g., </w:t>
        </w:r>
        <w:del w:id="291" w:author="Anderson, Brian (external email)" w:date="2023-08-25T13:49:00Z">
          <w:r w:rsidR="00930CAB" w:rsidRPr="00930CAB" w:rsidDel="00AF5C0B">
            <w:rPr>
              <w:rPrChange w:id="292" w:author="Ryckman, Jeffrey" w:date="2023-08-21T07:51:00Z">
                <w:rPr>
                  <w:b/>
                  <w:bCs/>
                </w:rPr>
              </w:rPrChange>
            </w:rPr>
            <w:delText xml:space="preserve">Reverse order of </w:delText>
          </w:r>
        </w:del>
        <w:proofErr w:type="spellStart"/>
        <w:r w:rsidR="00930CAB" w:rsidRPr="00930CAB">
          <w:rPr>
            <w:rPrChange w:id="293" w:author="Ryckman, Jeffrey" w:date="2023-08-21T07:51:00Z">
              <w:rPr>
                <w:b/>
                <w:bCs/>
              </w:rPr>
            </w:rPrChange>
          </w:rPr>
          <w:t>Anal_Canal</w:t>
        </w:r>
        <w:proofErr w:type="spellEnd"/>
        <w:r w:rsidR="00930CAB" w:rsidRPr="00930CAB">
          <w:rPr>
            <w:rPrChange w:id="294" w:author="Ryckman, Jeffrey" w:date="2023-08-21T07:51:00Z">
              <w:rPr>
                <w:b/>
                <w:bCs/>
              </w:rPr>
            </w:rPrChange>
          </w:rPr>
          <w:t xml:space="preserve">, </w:t>
        </w:r>
        <w:proofErr w:type="spellStart"/>
        <w:r w:rsidR="00930CAB" w:rsidRPr="00930CAB">
          <w:rPr>
            <w:rPrChange w:id="295" w:author="Ryckman, Jeffrey" w:date="2023-08-21T07:51:00Z">
              <w:rPr>
                <w:b/>
                <w:bCs/>
              </w:rPr>
            </w:rPrChange>
          </w:rPr>
          <w:t>Bowel_Bag</w:t>
        </w:r>
        <w:proofErr w:type="spellEnd"/>
        <w:del w:id="296" w:author="Anderson, Brian (external email)" w:date="2023-08-25T13:50:00Z">
          <w:r w:rsidR="00930CAB" w:rsidRPr="00930CAB" w:rsidDel="00AF5C0B">
            <w:rPr>
              <w:rPrChange w:id="297" w:author="Ryckman, Jeffrey" w:date="2023-08-21T07:51:00Z">
                <w:rPr>
                  <w:b/>
                  <w:bCs/>
                </w:rPr>
              </w:rPrChange>
            </w:rPr>
            <w:delText>, Mandible_Bone, and Submand_Glnd reflects natural language more than Primary order of Canal_Anal, Bag_Bowel, Bone_Mandible or Glnd_Submand</w:delText>
          </w:r>
        </w:del>
        <w:r w:rsidR="00930CAB" w:rsidRPr="00930CAB">
          <w:rPr>
            <w:rPrChange w:id="298" w:author="Ryckman, Jeffrey" w:date="2023-08-21T07:51:00Z">
              <w:rPr>
                <w:b/>
                <w:bCs/>
              </w:rPr>
            </w:rPrChange>
          </w:rPr>
          <w:t>)</w:t>
        </w:r>
      </w:ins>
      <w:ins w:id="299" w:author="Anderson, Brian (external email)" w:date="2023-08-25T13:54:00Z">
        <w:r w:rsidR="00683B6D">
          <w:t xml:space="preserve"> along with</w:t>
        </w:r>
      </w:ins>
      <w:ins w:id="300" w:author="Ryckman, Jeffrey" w:date="2023-08-21T07:51:00Z">
        <w:del w:id="301" w:author="Anderson, Brian (external email)" w:date="2023-08-25T13:54:00Z">
          <w:r w:rsidR="00930CAB" w:rsidRPr="00930CAB" w:rsidDel="00683B6D">
            <w:rPr>
              <w:rPrChange w:id="302" w:author="Ryckman, Jeffrey" w:date="2023-08-21T07:51:00Z">
                <w:rPr>
                  <w:b/>
                  <w:bCs/>
                </w:rPr>
              </w:rPrChange>
            </w:rPr>
            <w:delText>.</w:delText>
          </w:r>
        </w:del>
      </w:ins>
      <w:ins w:id="303" w:author="Ryckman, Jeffrey" w:date="2023-08-21T07:52:00Z">
        <w:r w:rsidR="00930CAB">
          <w:t xml:space="preserve"> </w:t>
        </w:r>
        <w:del w:id="304" w:author="Anderson, Brian (external email)" w:date="2023-08-25T13:54:00Z">
          <w:r w:rsidR="00930CAB" w:rsidDel="00683B6D">
            <w:delText>O</w:delText>
          </w:r>
        </w:del>
      </w:ins>
      <w:ins w:id="305" w:author="Anderson, Brian (external email)" w:date="2023-08-25T13:54:00Z">
        <w:r w:rsidR="00683B6D">
          <w:t>o</w:t>
        </w:r>
      </w:ins>
      <w:ins w:id="306" w:author="Ryckman, Jeffrey" w:date="2023-08-21T07:52:00Z">
        <w:r w:rsidR="00930CAB">
          <w:t>rgan-first naming</w:t>
        </w:r>
        <w:del w:id="307" w:author="Anderson, Brian (external email)" w:date="2023-08-25T13:54:00Z">
          <w:r w:rsidR="00930CAB" w:rsidDel="00683B6D">
            <w:delText xml:space="preserve"> was preferred by default</w:delText>
          </w:r>
        </w:del>
        <w:r w:rsidR="00930CAB">
          <w:t xml:space="preserve">, </w:t>
        </w:r>
      </w:ins>
      <w:ins w:id="308" w:author="Ryckman, Jeffrey" w:date="2023-08-21T07:53:00Z">
        <w:r w:rsidR="00930CAB">
          <w:t>so that laterality did not dictate sorting order withing TPS (e.g., "</w:t>
        </w:r>
        <w:proofErr w:type="spellStart"/>
        <w:r w:rsidR="00930CAB">
          <w:t>Lung_R</w:t>
        </w:r>
        <w:proofErr w:type="spellEnd"/>
        <w:r w:rsidR="00930CAB">
          <w:t>”</w:t>
        </w:r>
      </w:ins>
      <w:ins w:id="309" w:author="Ryckman, Jeffrey" w:date="2023-08-21T08:30:00Z">
        <w:r w:rsidR="00930CAB">
          <w:t xml:space="preserve"> </w:t>
        </w:r>
        <w:del w:id="310" w:author="Anderson, Brian (external email)" w:date="2023-08-25T13:51:00Z">
          <w:r w:rsidR="00930CAB" w:rsidDel="00AF5C0B">
            <w:delText xml:space="preserve">Primary Order </w:delText>
          </w:r>
        </w:del>
      </w:ins>
      <w:ins w:id="311" w:author="Ryckman, Jeffrey" w:date="2023-08-21T07:53:00Z">
        <w:del w:id="312" w:author="Anderson, Brian (external email)" w:date="2023-08-25T13:51:00Z">
          <w:r w:rsidR="00930CAB" w:rsidDel="00AF5C0B">
            <w:delText xml:space="preserve">was </w:delText>
          </w:r>
        </w:del>
        <w:r w:rsidR="00930CAB">
          <w:t>favored over “</w:t>
        </w:r>
        <w:proofErr w:type="spellStart"/>
        <w:r w:rsidR="00930CAB">
          <w:t>R_Lung</w:t>
        </w:r>
        <w:proofErr w:type="spellEnd"/>
        <w:r w:rsidR="00930CAB">
          <w:t>”</w:t>
        </w:r>
      </w:ins>
      <w:ins w:id="313" w:author="Ryckman, Jeffrey" w:date="2023-08-21T08:30:00Z">
        <w:del w:id="314" w:author="Anderson, Brian (external email)" w:date="2023-08-25T13:51:00Z">
          <w:r w:rsidR="00930CAB" w:rsidDel="00AF5C0B">
            <w:delText xml:space="preserve"> Reverse Order</w:delText>
          </w:r>
        </w:del>
      </w:ins>
      <w:ins w:id="315" w:author="Ryckman, Jeffrey" w:date="2023-08-21T07:53:00Z">
        <w:r w:rsidR="00930CAB">
          <w:t>). However, u</w:t>
        </w:r>
      </w:ins>
      <w:ins w:id="316" w:author="Anderson, Brian" w:date="2023-08-09T16:39:00Z">
        <w:del w:id="317" w:author="Ryckman, Jeffrey" w:date="2023-08-21T07:53:00Z">
          <w:r w:rsidR="00D9760F" w:rsidRPr="00D82662" w:rsidDel="00930CAB">
            <w:delText>U</w:delText>
          </w:r>
        </w:del>
        <w:r w:rsidR="00D9760F" w:rsidRPr="00D82662">
          <w:t xml:space="preserve">sers can choose to import </w:t>
        </w:r>
        <w:del w:id="318" w:author="Ryckman, Jeffrey" w:date="2023-08-21T08:12:00Z">
          <w:r w:rsidR="00D9760F" w:rsidRPr="00D82662" w:rsidDel="00930CAB">
            <w:delText xml:space="preserve">all </w:delText>
          </w:r>
        </w:del>
      </w:ins>
      <w:ins w:id="319" w:author="Ryckman, Jeffrey" w:date="2023-08-21T08:12:00Z">
        <w:r w:rsidR="00930CAB">
          <w:t xml:space="preserve">individual </w:t>
        </w:r>
      </w:ins>
      <w:ins w:id="320" w:author="Anderson, Brian" w:date="2023-08-09T16:39:00Z">
        <w:r w:rsidR="00D9760F" w:rsidRPr="00D82662">
          <w:t xml:space="preserve">structures </w:t>
        </w:r>
      </w:ins>
      <w:ins w:id="321" w:author="Anderson, Brian" w:date="2023-08-19T10:57:00Z">
        <w:r w:rsidR="00C56481">
          <w:t>in either</w:t>
        </w:r>
      </w:ins>
      <w:ins w:id="322" w:author="Ryckman, Jeffrey" w:date="2023-08-21T07:53:00Z">
        <w:r w:rsidR="00930CAB">
          <w:t xml:space="preserve"> primary or reverse</w:t>
        </w:r>
      </w:ins>
      <w:ins w:id="323" w:author="Anderson, Brian" w:date="2023-08-19T10:57:00Z">
        <w:r w:rsidR="00C56481">
          <w:t xml:space="preserve"> order according </w:t>
        </w:r>
      </w:ins>
      <w:ins w:id="324" w:author="Anderson, Brian" w:date="2023-08-09T16:39:00Z">
        <w:r w:rsidR="00D9760F">
          <w:t>to their institutional preference</w:t>
        </w:r>
        <w:r w:rsidR="00D9760F" w:rsidRPr="00D82662">
          <w:t>.</w:t>
        </w:r>
      </w:ins>
    </w:p>
    <w:p w14:paraId="597D47C3" w14:textId="0E49240F" w:rsidR="00934378" w:rsidRPr="00D82662" w:rsidDel="005B6597" w:rsidRDefault="00DC03B6" w:rsidP="0003183B">
      <w:pPr>
        <w:rPr>
          <w:moveFrom w:id="325" w:author="Anderson, Brian (external email)" w:date="2023-08-25T13:52:00Z"/>
        </w:rPr>
      </w:pPr>
      <w:bookmarkStart w:id="326" w:name="_Hlk134180935"/>
      <w:moveFromRangeStart w:id="327" w:author="Anderson, Brian (external email)" w:date="2023-08-25T13:52:00Z" w:name="move143863937"/>
      <w:moveFrom w:id="328" w:author="Anderson, Brian (external email)" w:date="2023-08-25T13:52:00Z">
        <w:r w:rsidRPr="00D82662" w:rsidDel="005B6597">
          <w:t xml:space="preserve">The program was piloted </w:t>
        </w:r>
        <w:ins w:id="329" w:author="Anderson, Brian" w:date="2023-08-09T17:01:00Z">
          <w:r w:rsidR="00BC363A" w:rsidDel="005B6597">
            <w:t xml:space="preserve">by physicians and physicists </w:t>
          </w:r>
        </w:ins>
        <w:r w:rsidRPr="00D82662" w:rsidDel="005B6597">
          <w:t xml:space="preserve">at multiple sites with Eclipse </w:t>
        </w:r>
        <w:ins w:id="330" w:author="Anderson, Brian" w:date="2023-08-09T17:01:00Z">
          <w:r w:rsidR="00BC363A" w:rsidDel="005B6597">
            <w:t xml:space="preserve">v15.6 </w:t>
          </w:r>
        </w:ins>
        <w:r w:rsidRPr="00D82662" w:rsidDel="005B6597">
          <w:t>(JR, K</w:t>
        </w:r>
        <w:r w:rsidR="008127D6" w:rsidRPr="00D82662" w:rsidDel="005B6597">
          <w:t>W</w:t>
        </w:r>
        <w:r w:rsidRPr="00D82662" w:rsidDel="005B6597">
          <w:t xml:space="preserve">, DH), Pinnacle </w:t>
        </w:r>
        <w:ins w:id="331" w:author="Anderson, Brian" w:date="2023-08-09T17:01:00Z">
          <w:r w:rsidR="00BC363A" w:rsidDel="005B6597">
            <w:t xml:space="preserve">v16.2.1 </w:t>
          </w:r>
        </w:ins>
        <w:r w:rsidRPr="00D82662" w:rsidDel="005B6597">
          <w:t>(RZ) and Raystation</w:t>
        </w:r>
        <w:ins w:id="332" w:author="Anderson, Brian" w:date="2023-08-09T17:02:00Z">
          <w:r w:rsidR="00575418" w:rsidDel="005B6597">
            <w:rPr>
              <w:vertAlign w:val="superscript"/>
            </w:rPr>
            <w:t>4</w:t>
          </w:r>
        </w:ins>
        <w:ins w:id="333" w:author="Anderson, Brian" w:date="2023-08-09T17:01:00Z">
          <w:r w:rsidR="00BC363A" w:rsidDel="005B6597">
            <w:t xml:space="preserve"> v12.1</w:t>
          </w:r>
        </w:ins>
        <w:r w:rsidRPr="00D82662" w:rsidDel="005B6597">
          <w:t xml:space="preserve"> (CE) to ensure compat</w:t>
        </w:r>
        <w:r w:rsidR="001F6672" w:rsidRPr="00D82662" w:rsidDel="005B6597">
          <w:t>i</w:t>
        </w:r>
        <w:r w:rsidRPr="00D82662" w:rsidDel="005B6597">
          <w:t>bility</w:t>
        </w:r>
        <w:r w:rsidR="003A1D83" w:rsidDel="005B6597">
          <w:t xml:space="preserve"> across</w:t>
        </w:r>
        <w:r w:rsidRPr="00D82662" w:rsidDel="005B6597">
          <w:t xml:space="preserve"> multiple </w:t>
        </w:r>
        <w:r w:rsidR="003A1D83" w:rsidDel="005B6597">
          <w:t>TPS</w:t>
        </w:r>
        <w:r w:rsidR="001F6672" w:rsidRPr="00D82662" w:rsidDel="005B6597">
          <w:t>.</w:t>
        </w:r>
        <w:ins w:id="334" w:author="Anderson, Brian" w:date="2023-08-19T10:57:00Z">
          <w:r w:rsidR="004D195D" w:rsidDel="005B6597">
            <w:t xml:space="preserve"> Feedback was collected and used for program evaluation and improvement.</w:t>
          </w:r>
        </w:ins>
      </w:moveFrom>
    </w:p>
    <w:p w14:paraId="0142372E" w14:textId="6CD0F77F" w:rsidR="00B42F42" w:rsidRDefault="009C025F" w:rsidP="00B42F42">
      <w:pPr>
        <w:pStyle w:val="Heading1"/>
        <w:rPr>
          <w:ins w:id="335" w:author="Anderson, Brian" w:date="2023-08-09T17:03:00Z"/>
        </w:rPr>
      </w:pPr>
      <w:bookmarkStart w:id="336" w:name="_Hlk142226020"/>
      <w:bookmarkEnd w:id="326"/>
      <w:moveFromRangeEnd w:id="327"/>
      <w:del w:id="337" w:author="Anderson, Brian" w:date="2023-08-09T17:04:00Z">
        <w:r w:rsidRPr="00D82662" w:rsidDel="00F16B4C">
          <w:delText>The subsequent sections expand on each step of the program’s workflow.</w:delText>
        </w:r>
        <w:r w:rsidR="00B2271D" w:rsidDel="00F16B4C">
          <w:delText xml:space="preserve"> </w:delText>
        </w:r>
        <w:r w:rsidR="00B2271D" w:rsidDel="00B42F42">
          <w:delText>A series of videos explaining each step of the program is available on YouTube</w:delText>
        </w:r>
      </w:del>
      <w:del w:id="338" w:author="Anderson, Brian" w:date="2023-08-06T14:51:00Z">
        <w:r w:rsidR="00B2271D" w:rsidDel="00253795">
          <w:delText>, linked through our GitHub page</w:delText>
        </w:r>
      </w:del>
      <w:del w:id="339" w:author="Anderson, Brian" w:date="2023-08-06T14:50:00Z">
        <w:r w:rsidR="00B2271D" w:rsidDel="00253795">
          <w:delText>.</w:delText>
        </w:r>
      </w:del>
      <w:bookmarkEnd w:id="336"/>
      <w:ins w:id="340" w:author="Anderson, Brian" w:date="2023-08-09T17:02:00Z">
        <w:r w:rsidR="00B42F42">
          <w:t>Results / Program Workflow</w:t>
        </w:r>
      </w:ins>
    </w:p>
    <w:p w14:paraId="06268E3E" w14:textId="63C9EE00" w:rsidR="00B42F42" w:rsidRDefault="00B42F42" w:rsidP="00B42F42">
      <w:pPr>
        <w:rPr>
          <w:ins w:id="341" w:author="Anderson, Brian" w:date="2023-08-19T11:01:00Z"/>
        </w:rPr>
      </w:pPr>
      <w:ins w:id="342" w:author="Anderson, Brian" w:date="2023-08-09T17:03:00Z">
        <w:r>
          <w:t xml:space="preserve">Ultimately, there are two main routes to use this program in practice. Some clinics may wish to utilize the program to create patient-specific structure sets that appears in a monitored folder. </w:t>
        </w:r>
      </w:ins>
      <w:ins w:id="343" w:author="Anderson, Brian" w:date="2023-08-09T17:04:00Z">
        <w:r>
          <w:t>Other clinics may prefer to utilize the TPS to assign structure sets to patients, as the program may be used to automatically build over 50 site-specific structure sets which can be directly imported (and saved) to their TPS in a few clicks.</w:t>
        </w:r>
      </w:ins>
    </w:p>
    <w:p w14:paraId="49EB1D26" w14:textId="77777777" w:rsidR="00E47F51" w:rsidRDefault="00E47F51" w:rsidP="00E47F51">
      <w:pPr>
        <w:pStyle w:val="Heading2"/>
        <w:rPr>
          <w:ins w:id="344" w:author="Anderson, Brian" w:date="2023-08-19T11:01:00Z"/>
        </w:rPr>
      </w:pPr>
      <w:ins w:id="345" w:author="Anderson, Brian" w:date="2023-08-19T11:01:00Z">
        <w:r>
          <w:lastRenderedPageBreak/>
          <w:t>Program Piloting</w:t>
        </w:r>
      </w:ins>
    </w:p>
    <w:p w14:paraId="75E2B325" w14:textId="2401348A" w:rsidR="00E47F51" w:rsidRDefault="00E47F51" w:rsidP="00B42F42">
      <w:pPr>
        <w:rPr>
          <w:ins w:id="346" w:author="Anderson, Brian" w:date="2023-08-09T17:04:00Z"/>
        </w:rPr>
      </w:pPr>
      <w:ins w:id="347" w:author="Anderson, Brian" w:date="2023-08-19T11:01:00Z">
        <w:r>
          <w:t xml:space="preserve">The program was successfully piloted at five institutions and enabled template creation using the Eclipse, </w:t>
        </w:r>
        <w:proofErr w:type="spellStart"/>
        <w:r>
          <w:t>Raystation</w:t>
        </w:r>
        <w:proofErr w:type="spellEnd"/>
        <w:r>
          <w:t>, and Pinnacle systems. Users reported installation and setup times of less than ten minutes after watching the provided video tutorials, with no additional assistance required. To avoid institutional IT restrictions, most users downloaded the program onto non-hospital devices then transferred the created template files. Minor discrepancies in structure settings and colors were identified and corrected during this testing phase, and suggested improvements were implemented.</w:t>
        </w:r>
      </w:ins>
    </w:p>
    <w:p w14:paraId="2EC7F6AC" w14:textId="77FAE4BA" w:rsidR="00B42F42" w:rsidRPr="00B42F42" w:rsidRDefault="00B42F42" w:rsidP="00B42F42">
      <w:ins w:id="348" w:author="Anderson, Brian" w:date="2023-08-09T17:04:00Z">
        <w:r>
          <w:t>A series of video</w:t>
        </w:r>
      </w:ins>
      <w:ins w:id="349" w:author="Anderson, Brian" w:date="2023-08-19T10:58:00Z">
        <w:r w:rsidR="00D22FA4">
          <w:t xml:space="preserve"> tutorials </w:t>
        </w:r>
      </w:ins>
      <w:ins w:id="350" w:author="Anderson, Brian" w:date="2023-08-09T17:04:00Z">
        <w:r>
          <w:t xml:space="preserve">explaining each step of the program, including installation, is available on YouTube. These videos </w:t>
        </w:r>
      </w:ins>
      <w:ins w:id="351" w:author="Anderson, Brian" w:date="2023-08-19T10:58:00Z">
        <w:r w:rsidR="003071DB">
          <w:t>can be accessed through the link</w:t>
        </w:r>
      </w:ins>
      <w:ins w:id="352" w:author="Anderson, Brian" w:date="2023-08-09T17:04:00Z">
        <w:r w:rsidRPr="00D82662">
          <w:t xml:space="preserve"> at the bottom of </w:t>
        </w:r>
        <w:r>
          <w:t xml:space="preserve">the program </w:t>
        </w:r>
        <w:r w:rsidRPr="00D82662">
          <w:t>GitHub page:</w:t>
        </w:r>
        <w:r>
          <w:t xml:space="preserve"> </w:t>
        </w:r>
      </w:ins>
      <w:ins w:id="353" w:author="Anderson, Brian" w:date="2023-08-19T10:59:00Z">
        <w:r w:rsidR="00F17C6D">
          <w:t>(</w:t>
        </w:r>
      </w:ins>
      <w:ins w:id="354" w:author="Anderson, Brian" w:date="2023-08-09T17:04:00Z">
        <w:r>
          <w:rPr>
            <w:b/>
            <w:bCs/>
          </w:rPr>
          <w:t>anon for review</w:t>
        </w:r>
      </w:ins>
      <w:ins w:id="355" w:author="Anderson, Brian" w:date="2023-08-19T10:59:00Z">
        <w:r w:rsidR="00F17C6D">
          <w:rPr>
            <w:b/>
            <w:bCs/>
          </w:rPr>
          <w:t>)</w:t>
        </w:r>
      </w:ins>
      <w:ins w:id="356" w:author="Anderson, Brian" w:date="2023-08-09T17:04:00Z">
        <w:r w:rsidRPr="00D82662">
          <w:t xml:space="preserve"> and are continually updated to demonstrate current features and performance of the program.</w:t>
        </w:r>
      </w:ins>
    </w:p>
    <w:p w14:paraId="788FC068" w14:textId="5326ABFF" w:rsidR="001F5F33" w:rsidRPr="00E83B3B" w:rsidRDefault="009C025F" w:rsidP="005709A1">
      <w:pPr>
        <w:pStyle w:val="Heading2"/>
        <w:rPr>
          <w:i/>
          <w:iCs/>
          <w:rPrChange w:id="357" w:author="Anderson, Brian" w:date="2023-08-19T10:39:00Z">
            <w:rPr/>
          </w:rPrChange>
        </w:rPr>
      </w:pPr>
      <w:r w:rsidRPr="00E83B3B">
        <w:rPr>
          <w:i/>
          <w:iCs/>
          <w:rPrChange w:id="358" w:author="Anderson, Brian" w:date="2023-08-19T10:39:00Z">
            <w:rPr/>
          </w:rPrChange>
        </w:rPr>
        <w:t xml:space="preserve">Step 1: </w:t>
      </w:r>
      <w:r w:rsidR="005709A1" w:rsidRPr="00E83B3B">
        <w:rPr>
          <w:i/>
          <w:iCs/>
          <w:rPrChange w:id="359" w:author="Anderson, Brian" w:date="2023-08-19T10:39:00Z">
            <w:rPr/>
          </w:rPrChange>
        </w:rPr>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w:t>
      </w:r>
      <w:proofErr w:type="gramStart"/>
      <w:r w:rsidR="007B090B" w:rsidRPr="00D82662">
        <w:t xml:space="preserve">specific </w:t>
      </w:r>
      <w:r w:rsidRPr="00D82662">
        <w:t xml:space="preserve"> anatomical</w:t>
      </w:r>
      <w:proofErr w:type="gramEnd"/>
      <w:r w:rsidRPr="00D82662">
        <w:t xml:space="preserve">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11CBF69B"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re-made structure templates</w:t>
      </w:r>
      <w:ins w:id="360" w:author="Anderson, Brian" w:date="2023-08-09T16:39:00Z">
        <w:r w:rsidR="003E2E2A">
          <w:t xml:space="preserve"> from the online </w:t>
        </w:r>
        <w:proofErr w:type="spellStart"/>
        <w:r w:rsidR="003E2E2A">
          <w:t>Airtables</w:t>
        </w:r>
      </w:ins>
      <w:proofErr w:type="spellEnd"/>
      <w:r w:rsidR="00934378" w:rsidRPr="00D82662">
        <w:t xml:space="preserve">,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ins w:id="361" w:author="Anderson, Brian" w:date="2023-08-09T16:40:00Z">
        <w:r w:rsidR="0098067C">
          <w:t>m</w:t>
        </w:r>
      </w:ins>
      <w:del w:id="362" w:author="Anderson, Brian" w:date="2023-08-09T16:40:00Z">
        <w:r w:rsidRPr="00D82662" w:rsidDel="0098067C">
          <w:delText>M</w:delText>
        </w:r>
      </w:del>
      <w:r w:rsidR="00934378" w:rsidRPr="00D82662">
        <w:t xml:space="preserve">anual creation. </w:t>
      </w:r>
      <w:bookmarkStart w:id="363" w:name="_Hlk134181568"/>
      <w:del w:id="364" w:author="Anderson, Brian" w:date="2023-08-09T16:40:00Z">
        <w:r w:rsidRPr="00D82662" w:rsidDel="003D0B6E">
          <w:delText xml:space="preserve">We wanted to ensure that users could benefit from the previously created templates that follow TG-263 nomenclature, but also have the ability to </w:delText>
        </w:r>
        <w:r w:rsidR="001518AD" w:rsidRPr="00D82662" w:rsidDel="003D0B6E">
          <w:delText>c</w:delText>
        </w:r>
        <w:r w:rsidRPr="00D82662" w:rsidDel="003D0B6E">
          <w:delText>reate their own templates as desired</w:delText>
        </w:r>
        <w:r w:rsidR="001518AD" w:rsidRPr="00D82662" w:rsidDel="003D0B6E">
          <w:delText xml:space="preserve"> within their clinic</w:delText>
        </w:r>
        <w:r w:rsidRPr="00D82662" w:rsidDel="003D0B6E">
          <w:delText>.</w:delText>
        </w:r>
      </w:del>
      <w:bookmarkEnd w:id="363"/>
    </w:p>
    <w:p w14:paraId="7C16A1E8" w14:textId="789E4FC1" w:rsidR="001F5F33" w:rsidRPr="00D82662" w:rsidRDefault="00934378" w:rsidP="000F47AA">
      <w:r w:rsidRPr="00D82662">
        <w:t>All default templates load in ABC order, arranged by the name of the template (Table S1</w:t>
      </w:r>
      <w:bookmarkStart w:id="365" w:name="_Hlk134181681"/>
      <w:r w:rsidRPr="00D82662">
        <w:t xml:space="preserve">). </w:t>
      </w:r>
      <w:del w:id="366" w:author="Anderson, Brian" w:date="2023-08-09T16:40:00Z">
        <w:r w:rsidR="007747CF" w:rsidRPr="00D82662" w:rsidDel="003A2916">
          <w:delText xml:space="preserve">If the user has pre-existing templates in </w:delText>
        </w:r>
        <w:r w:rsidR="001F5F33" w:rsidRPr="00D82662" w:rsidDel="003A2916">
          <w:delText>Varian .xml file</w:delText>
        </w:r>
        <w:r w:rsidR="007747CF" w:rsidRPr="00D82662" w:rsidDel="003A2916">
          <w:delText xml:space="preserve"> format</w:delText>
        </w:r>
        <w:r w:rsidR="001F5F33" w:rsidRPr="00D82662" w:rsidDel="003A2916">
          <w:delText xml:space="preserve">, </w:delText>
        </w:r>
        <w:r w:rsidR="00F13D6D" w:rsidRPr="00D82662" w:rsidDel="003A2916">
          <w:delText>the</w:delText>
        </w:r>
        <w:r w:rsidR="00240719" w:rsidRPr="00D82662" w:rsidDel="003A2916">
          <w:delText>y</w:delText>
        </w:r>
        <w:r w:rsidR="00F13D6D" w:rsidRPr="00D82662" w:rsidDel="003A2916">
          <w:delText xml:space="preserve"> can be easily added </w:delText>
        </w:r>
        <w:r w:rsidR="00EC35E5" w:rsidRPr="00D82662" w:rsidDel="003A2916">
          <w:delText>to allow for template modification within our program</w:delText>
        </w:r>
        <w:r w:rsidR="00F13D6D" w:rsidRPr="00D82662" w:rsidDel="003A2916">
          <w:delText>.</w:delText>
        </w:r>
        <w:r w:rsidRPr="00D82662" w:rsidDel="003A2916">
          <w:delText xml:space="preserve"> </w:delText>
        </w:r>
      </w:del>
      <w:bookmarkStart w:id="367" w:name="_Hlk142223772"/>
      <w:r w:rsidR="001E65A3" w:rsidRPr="00D82662">
        <w:t xml:space="preserve">This plugin was </w:t>
      </w:r>
      <w:del w:id="368" w:author="Anderson, Brian" w:date="2023-08-06T14:15:00Z">
        <w:r w:rsidR="001E65A3" w:rsidRPr="00D82662" w:rsidDel="00986BC9">
          <w:delText xml:space="preserve">created </w:delText>
        </w:r>
      </w:del>
      <w:ins w:id="369" w:author="Anderson, Brian" w:date="2023-08-06T14:15:00Z">
        <w:r w:rsidR="00986BC9">
          <w:t>coded</w:t>
        </w:r>
        <w:r w:rsidR="00986BC9" w:rsidRPr="00D82662">
          <w:t xml:space="preserve"> </w:t>
        </w:r>
      </w:ins>
      <w:r w:rsidR="001E65A3" w:rsidRPr="00D82662">
        <w:t xml:space="preserve">to </w:t>
      </w:r>
      <w:del w:id="370" w:author="Anderson, Brian" w:date="2023-08-06T14:13:00Z">
        <w:r w:rsidR="001E65A3" w:rsidRPr="00D82662" w:rsidDel="00986BC9">
          <w:delText xml:space="preserve">remove </w:delText>
        </w:r>
      </w:del>
      <w:ins w:id="371" w:author="Anderson, Brian" w:date="2023-08-06T14:13:00Z">
        <w:r w:rsidR="00986BC9">
          <w:t>alleviate tedious manual work in</w:t>
        </w:r>
      </w:ins>
      <w:del w:id="372" w:author="Anderson, Brian" w:date="2023-08-06T14:13:00Z">
        <w:r w:rsidR="001E65A3" w:rsidRPr="00D82662" w:rsidDel="00986BC9">
          <w:delText>any headache of</w:delText>
        </w:r>
      </w:del>
      <w:r w:rsidR="001E65A3" w:rsidRPr="00D82662">
        <w:t xml:space="preserve"> exporting</w:t>
      </w:r>
      <w:del w:id="373" w:author="Anderson, Brian" w:date="2023-08-06T14:14:00Z">
        <w:r w:rsidR="001E65A3" w:rsidRPr="00D82662" w:rsidDel="00986BC9">
          <w:delText xml:space="preserve"> </w:delText>
        </w:r>
      </w:del>
      <w:del w:id="374" w:author="Anderson, Brian" w:date="2023-08-06T14:13:00Z">
        <w:r w:rsidR="001E65A3" w:rsidRPr="00D82662" w:rsidDel="00986BC9">
          <w:delText>templates from the</w:delText>
        </w:r>
      </w:del>
      <w:r w:rsidR="001E65A3" w:rsidRPr="00D82662">
        <w:t xml:space="preserve"> Varian</w:t>
      </w:r>
      <w:ins w:id="375" w:author="Anderson, Brian" w:date="2023-08-06T14:13:00Z">
        <w:r w:rsidR="00986BC9">
          <w:t xml:space="preserve"> templates</w:t>
        </w:r>
      </w:ins>
      <w:r w:rsidR="001E65A3" w:rsidRPr="00D82662">
        <w:t xml:space="preserve"> </w:t>
      </w:r>
      <w:del w:id="376" w:author="Anderson, Brian" w:date="2023-08-06T14:15:00Z">
        <w:r w:rsidR="001E65A3" w:rsidRPr="00D82662" w:rsidDel="00986BC9">
          <w:delText xml:space="preserve">system </w:delText>
        </w:r>
      </w:del>
      <w:r w:rsidR="001E65A3" w:rsidRPr="00D82662">
        <w:t xml:space="preserve">to </w:t>
      </w:r>
      <w:del w:id="377" w:author="Anderson, Brian" w:date="2023-08-06T14:14:00Z">
        <w:r w:rsidR="001E65A3" w:rsidRPr="00D82662" w:rsidDel="00986BC9">
          <w:delText xml:space="preserve">our </w:delText>
        </w:r>
      </w:del>
      <w:ins w:id="378" w:author="Anderson, Brian" w:date="2023-08-06T14:14:00Z">
        <w:r w:rsidR="00986BC9">
          <w:t>the</w:t>
        </w:r>
        <w:r w:rsidR="00986BC9" w:rsidRPr="00D82662">
          <w:t xml:space="preserve"> </w:t>
        </w:r>
      </w:ins>
      <w:r w:rsidR="001E65A3" w:rsidRPr="00D82662">
        <w:t>program</w:t>
      </w:r>
      <w:ins w:id="379" w:author="Anderson, Brian" w:date="2023-08-09T16:41:00Z">
        <w:r w:rsidR="00284681">
          <w:t xml:space="preserve"> </w:t>
        </w:r>
      </w:ins>
      <w:ins w:id="380" w:author="Anderson, Brian" w:date="2023-08-19T10:59:00Z">
        <w:r w:rsidR="005C4DA5">
          <w:t>or can be used to populate the program from these Varian te</w:t>
        </w:r>
      </w:ins>
      <w:ins w:id="381" w:author="Anderson, Brian" w:date="2023-08-19T11:00:00Z">
        <w:r w:rsidR="005C4DA5">
          <w:t>mplates</w:t>
        </w:r>
      </w:ins>
      <w:r w:rsidR="001E65A3" w:rsidRPr="00D82662">
        <w:t>.</w:t>
      </w:r>
      <w:bookmarkEnd w:id="367"/>
      <w:del w:id="382" w:author="Anderson, Brian" w:date="2023-08-09T16:41:00Z">
        <w:r w:rsidR="001E65A3" w:rsidRPr="00D82662" w:rsidDel="00577932">
          <w:delText xml:space="preserve"> </w:delText>
        </w:r>
        <w:bookmarkEnd w:id="365"/>
        <w:r w:rsidR="007D6EB3" w:rsidRPr="00D82662" w:rsidDel="00577932">
          <w:delText>Lastly</w:delText>
        </w:r>
        <w:r w:rsidRPr="00D82662" w:rsidDel="00577932">
          <w:delText xml:space="preserve">, the user may create a new template, </w:delText>
        </w:r>
        <w:r w:rsidR="007D6EB3" w:rsidRPr="00D82662" w:rsidDel="00577932">
          <w:delText>by adding ROIs and selecting new colors manually.</w:delText>
        </w:r>
      </w:del>
    </w:p>
    <w:p w14:paraId="63213196" w14:textId="0F575D12" w:rsidR="001F5F33" w:rsidRPr="00E83B3B" w:rsidRDefault="007747CF" w:rsidP="001F5F33">
      <w:pPr>
        <w:pStyle w:val="Heading2"/>
        <w:rPr>
          <w:i/>
          <w:iCs/>
          <w:rPrChange w:id="383" w:author="Anderson, Brian" w:date="2023-08-19T10:40:00Z">
            <w:rPr/>
          </w:rPrChange>
        </w:rPr>
      </w:pPr>
      <w:r w:rsidRPr="00E83B3B">
        <w:rPr>
          <w:i/>
          <w:iCs/>
          <w:rPrChange w:id="384" w:author="Anderson, Brian" w:date="2023-08-19T10:40:00Z">
            <w:rPr/>
          </w:rPrChange>
        </w:rPr>
        <w:t xml:space="preserve">Step 2: </w:t>
      </w:r>
      <w:del w:id="385" w:author="Anderson, Brian" w:date="2023-08-09T17:05:00Z">
        <w:r w:rsidRPr="00E83B3B" w:rsidDel="009E1AE8">
          <w:rPr>
            <w:i/>
            <w:iCs/>
            <w:rPrChange w:id="386" w:author="Anderson, Brian" w:date="2023-08-19T10:40:00Z">
              <w:rPr/>
            </w:rPrChange>
          </w:rPr>
          <w:delText xml:space="preserve">Manipulation </w:delText>
        </w:r>
      </w:del>
      <w:ins w:id="387" w:author="Anderson, Brian" w:date="2023-08-19T10:40:00Z">
        <w:r w:rsidR="00E83B3B" w:rsidRPr="00E83B3B">
          <w:rPr>
            <w:i/>
            <w:iCs/>
            <w:rPrChange w:id="388" w:author="Anderson, Brian" w:date="2023-08-19T10:40:00Z">
              <w:rPr/>
            </w:rPrChange>
          </w:rPr>
          <w:t>Manipulation of</w:t>
        </w:r>
      </w:ins>
      <w:del w:id="389" w:author="Anderson, Brian" w:date="2023-08-09T17:05:00Z">
        <w:r w:rsidRPr="00E83B3B" w:rsidDel="009E1AE8">
          <w:rPr>
            <w:i/>
            <w:iCs/>
            <w:rPrChange w:id="390" w:author="Anderson, Brian" w:date="2023-08-19T10:40:00Z">
              <w:rPr/>
            </w:rPrChange>
          </w:rPr>
          <w:delText>of</w:delText>
        </w:r>
      </w:del>
      <w:r w:rsidRPr="00E83B3B">
        <w:rPr>
          <w:i/>
          <w:iCs/>
          <w:rPrChange w:id="391" w:author="Anderson, Brian" w:date="2023-08-19T10:40:00Z">
            <w:rPr/>
          </w:rPrChange>
        </w:rPr>
        <w:t xml:space="preserve"> ROIs</w:t>
      </w:r>
    </w:p>
    <w:p w14:paraId="78AA3323" w14:textId="60D32964" w:rsidR="00EC35E5" w:rsidRPr="00D82662" w:rsidRDefault="006374CA" w:rsidP="00EC35E5">
      <w:r w:rsidRPr="00D82662">
        <w:t xml:space="preserve">After </w:t>
      </w:r>
      <w:del w:id="392" w:author="Anderson, Brian" w:date="2023-08-09T17:05:00Z">
        <w:r w:rsidRPr="00D82662" w:rsidDel="00BE5A50">
          <w:delText xml:space="preserve">a </w:delText>
        </w:r>
      </w:del>
      <w:r w:rsidRPr="00D82662">
        <w:t>template</w:t>
      </w:r>
      <w:ins w:id="393" w:author="Anderson, Brian" w:date="2023-08-09T17:05:00Z">
        <w:r w:rsidR="00BE5A50">
          <w:t>(s)</w:t>
        </w:r>
      </w:ins>
      <w:r w:rsidRPr="00D82662">
        <w:t xml:space="preserve"> ha</w:t>
      </w:r>
      <w:ins w:id="394" w:author="Anderson, Brian" w:date="2023-08-19T11:00:00Z">
        <w:r w:rsidR="004F5CF9">
          <w:t>s</w:t>
        </w:r>
      </w:ins>
      <w:del w:id="395" w:author="Anderson, Brian" w:date="2023-08-09T17:05:00Z">
        <w:r w:rsidRPr="00D82662" w:rsidDel="00BE5A50">
          <w:delText>s</w:delText>
        </w:r>
      </w:del>
      <w:r w:rsidRPr="00D82662">
        <w:t xml:space="preserve"> been </w:t>
      </w:r>
      <w:ins w:id="396" w:author="Anderson, Brian" w:date="2023-08-09T17:05:00Z">
        <w:r w:rsidR="00BE5A50">
          <w:t>built</w:t>
        </w:r>
      </w:ins>
      <w:del w:id="397" w:author="Anderson, Brian" w:date="2023-08-09T17:05:00Z">
        <w:r w:rsidRPr="00D82662" w:rsidDel="00BE5A50">
          <w:delText>created</w:delText>
        </w:r>
      </w:del>
      <w:r w:rsidRPr="00D82662">
        <w:t xml:space="preserve">,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CB731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 xml:space="preserve">If utilizing the premade structure sets, Recommend structures </w:t>
      </w:r>
      <w:del w:id="398" w:author="Anderson, Brian" w:date="2023-08-09T16:42:00Z">
        <w:r w:rsidR="00EC35E5" w:rsidRPr="00D82662" w:rsidDel="000F2BA1">
          <w:delText xml:space="preserve">(which should be contoured in all adult definitive cases and may assist with organ selection for palliative cases) </w:delText>
        </w:r>
      </w:del>
      <w:r w:rsidR="00EC35E5" w:rsidRPr="00D82662">
        <w:t xml:space="preserve">will populate first in alphabetical order as default-checked, while all Consider structures </w:t>
      </w:r>
      <w:del w:id="399" w:author="Anderson, Brian" w:date="2023-08-09T16:42:00Z">
        <w:r w:rsidR="00EC35E5" w:rsidRPr="00D82662" w:rsidDel="00C64F92">
          <w:delText xml:space="preserve">(structures considered on a case-by-case basis) </w:delText>
        </w:r>
      </w:del>
      <w:r w:rsidR="00EC35E5" w:rsidRPr="00D82662">
        <w:t>will populate below in alphabetical order as default-unchecked</w:t>
      </w:r>
      <w:ins w:id="400" w:author="Anderson, Brian" w:date="2023-08-09T16:42:00Z">
        <w:r w:rsidR="003B779D">
          <w:t>, per</w:t>
        </w:r>
      </w:ins>
      <w:del w:id="401" w:author="Anderson, Brian" w:date="2023-08-09T16:42:00Z">
        <w:r w:rsidR="00EC35E5" w:rsidRPr="00D82662" w:rsidDel="003B779D">
          <w:delText xml:space="preserve"> (Figure </w:delText>
        </w:r>
        <w:r w:rsidR="00CB7314" w:rsidDel="003B779D">
          <w:delText>2</w:delText>
        </w:r>
        <w:r w:rsidR="00EC35E5" w:rsidRPr="00D82662" w:rsidDel="003B779D">
          <w:delText>) according to</w:delText>
        </w:r>
      </w:del>
      <w:r w:rsidR="00EC35E5" w:rsidRPr="00D82662">
        <w:t xml:space="preserve">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del w:id="402" w:author="Anderson, Brian" w:date="2023-08-09T16:42:00Z">
        <w:r w:rsidR="00EC35E5" w:rsidRPr="00D82662" w:rsidDel="005073F3">
          <w:delText xml:space="preserve"> </w:delText>
        </w:r>
        <w:r w:rsidR="00ED6A4C" w:rsidRPr="00D82662" w:rsidDel="005073F3">
          <w:delText xml:space="preserve">Therefore, the program is structured to allow for users to add Consider structures on an as-needed basis. </w:delText>
        </w:r>
      </w:del>
    </w:p>
    <w:p w14:paraId="792FAF10" w14:textId="6D5E64B6"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w:t>
      </w:r>
      <w:ins w:id="403" w:author="Anderson, Brian" w:date="2023-08-19T11:00:00Z">
        <w:r w:rsidR="005F7533">
          <w:t>S</w:t>
        </w:r>
      </w:ins>
      <w:del w:id="404" w:author="Anderson, Brian" w:date="2023-08-19T11:00:00Z">
        <w:r w:rsidR="003C140B" w:rsidRPr="00D82662" w:rsidDel="005F7533">
          <w:delText>s</w:delText>
        </w:r>
      </w:del>
      <w:r w:rsidR="003C140B" w:rsidRPr="00D82662">
        <w:t>tructure files into a single template.</w:t>
      </w:r>
      <w:del w:id="405" w:author="Anderson, Brian" w:date="2023-08-09T16:42:00Z">
        <w:r w:rsidR="003C140B" w:rsidRPr="00D82662" w:rsidDel="00EB656F">
          <w:delText xml:space="preserve"> Furthermore, adding RT structures automatically populates the ontologies list.</w:delText>
        </w:r>
      </w:del>
    </w:p>
    <w:p w14:paraId="6CD1B1AF" w14:textId="2B411041" w:rsidR="00A6127D" w:rsidRPr="009F772F" w:rsidRDefault="003E3855" w:rsidP="001F5F33">
      <w:pPr>
        <w:pStyle w:val="Heading2"/>
        <w:rPr>
          <w:i/>
          <w:iCs/>
          <w:rPrChange w:id="406" w:author="Anderson, Brian" w:date="2023-08-19T10:40:00Z">
            <w:rPr/>
          </w:rPrChange>
        </w:rPr>
      </w:pPr>
      <w:r w:rsidRPr="009F772F">
        <w:rPr>
          <w:i/>
          <w:iCs/>
          <w:rPrChange w:id="407" w:author="Anderson, Brian" w:date="2023-08-19T10:40:00Z">
            <w:rPr/>
          </w:rPrChange>
        </w:rPr>
        <w:t>Step 3</w:t>
      </w:r>
      <w:ins w:id="408" w:author="Anderson, Brian" w:date="2023-08-09T16:48:00Z">
        <w:r w:rsidR="00D952C8" w:rsidRPr="009F772F">
          <w:rPr>
            <w:i/>
            <w:iCs/>
            <w:rPrChange w:id="409" w:author="Anderson, Brian" w:date="2023-08-19T10:40:00Z">
              <w:rPr/>
            </w:rPrChange>
          </w:rPr>
          <w:t>a</w:t>
        </w:r>
      </w:ins>
      <w:r w:rsidRPr="009F772F">
        <w:rPr>
          <w:i/>
          <w:iCs/>
          <w:rPrChange w:id="410" w:author="Anderson, Brian" w:date="2023-08-19T10:40:00Z">
            <w:rPr/>
          </w:rPrChange>
        </w:rPr>
        <w:t xml:space="preserve">: </w:t>
      </w:r>
      <w:ins w:id="411" w:author="Anderson, Brian" w:date="2023-08-09T16:48:00Z">
        <w:r w:rsidR="00D952C8" w:rsidRPr="009F772F">
          <w:rPr>
            <w:i/>
            <w:iCs/>
            <w:rPrChange w:id="412" w:author="Anderson, Brian" w:date="2023-08-19T10:40:00Z">
              <w:rPr/>
            </w:rPrChange>
          </w:rPr>
          <w:t xml:space="preserve">Running as a server: </w:t>
        </w:r>
      </w:ins>
      <w:r w:rsidRPr="009F772F">
        <w:rPr>
          <w:i/>
          <w:iCs/>
          <w:rPrChange w:id="413" w:author="Anderson, Brian" w:date="2023-08-19T10:40:00Z">
            <w:rPr/>
          </w:rPrChange>
        </w:rPr>
        <w:t>Setting DICOM paths and requirements</w:t>
      </w:r>
      <w:del w:id="414" w:author="Anderson, Brian" w:date="2023-08-09T16:48:00Z">
        <w:r w:rsidRPr="009F772F" w:rsidDel="00D952C8">
          <w:rPr>
            <w:i/>
            <w:iCs/>
            <w:rPrChange w:id="415" w:author="Anderson, Brian" w:date="2023-08-19T10:40:00Z">
              <w:rPr/>
            </w:rPrChange>
          </w:rPr>
          <w:delText>, and/or creating loadable DICOM/XML</w:delText>
        </w:r>
      </w:del>
    </w:p>
    <w:p w14:paraId="50221CA2" w14:textId="142A1F97" w:rsidR="003E3855" w:rsidRPr="00D82662" w:rsidRDefault="00D17F51" w:rsidP="00453A40">
      <w:ins w:id="416" w:author="Anderson, Brian" w:date="2023-08-09T16:43:00Z">
        <w:r>
          <w:t xml:space="preserve">Some TPS do not enable the internal creation of site-specific templates. For these cases, </w:t>
        </w:r>
      </w:ins>
      <w:del w:id="417" w:author="Anderson, Brian" w:date="2023-08-09T16:43:00Z">
        <w:r w:rsidR="003E3855" w:rsidRPr="00D82662" w:rsidDel="00D17F51">
          <w:delText>T</w:delText>
        </w:r>
      </w:del>
      <w:ins w:id="418" w:author="Anderson, Brian" w:date="2023-08-09T16:43:00Z">
        <w:r>
          <w:t>t</w:t>
        </w:r>
      </w:ins>
      <w:r w:rsidR="003E3855" w:rsidRPr="00D82662">
        <w:t xml:space="preserve">he program </w:t>
      </w:r>
      <w:r w:rsidR="00240719" w:rsidRPr="00D82662">
        <w:t xml:space="preserve">can function </w:t>
      </w:r>
      <w:r w:rsidR="006C4885" w:rsidRPr="00D82662">
        <w:t>as a server</w:t>
      </w:r>
      <w:r w:rsidR="003E3855" w:rsidRPr="00D82662">
        <w:t xml:space="preserve"> with which </w:t>
      </w:r>
      <w:r w:rsidR="006C4885" w:rsidRPr="00D82662">
        <w:t>to</w:t>
      </w:r>
      <w:r w:rsidR="003E3855" w:rsidRPr="00D82662">
        <w:t xml:space="preserve"> create a structure </w:t>
      </w:r>
      <w:r w:rsidR="006C4885" w:rsidRPr="00D82662">
        <w:t>set</w:t>
      </w:r>
      <w:r w:rsidR="003E3855" w:rsidRPr="00D82662">
        <w:t xml:space="preserve"> for </w:t>
      </w:r>
      <w:del w:id="419" w:author="Anderson, Brian" w:date="2023-08-09T16:43:00Z">
        <w:r w:rsidR="003E3855" w:rsidRPr="00D82662" w:rsidDel="00D17F51">
          <w:delText xml:space="preserve">each </w:delText>
        </w:r>
      </w:del>
      <w:ins w:id="420" w:author="Anderson, Brian" w:date="2023-08-09T16:43:00Z">
        <w:r>
          <w:t>any</w:t>
        </w:r>
        <w:r w:rsidRPr="00D82662">
          <w:t xml:space="preserve"> </w:t>
        </w:r>
      </w:ins>
      <w:r w:rsidR="003E3855" w:rsidRPr="00D82662">
        <w:t xml:space="preserve">patient image that appears in a </w:t>
      </w:r>
      <w:r w:rsidR="006C4885" w:rsidRPr="00D82662">
        <w:t>monitored</w:t>
      </w:r>
      <w:r w:rsidR="003E3855" w:rsidRPr="00D82662">
        <w:t xml:space="preserve"> folder</w:t>
      </w:r>
      <w:r w:rsidR="006C4885" w:rsidRPr="00D82662">
        <w:t xml:space="preserve"> </w:t>
      </w:r>
      <w:del w:id="421" w:author="Anderson, Brian" w:date="2023-08-09T16:43:00Z">
        <w:r w:rsidR="00496C91" w:rsidRPr="00D82662" w:rsidDel="00D17F51">
          <w:delText>designated</w:delText>
        </w:r>
        <w:r w:rsidR="006C4885" w:rsidRPr="00D82662" w:rsidDel="00D17F51">
          <w:delText xml:space="preserve"> by the user</w:delText>
        </w:r>
      </w:del>
      <w:ins w:id="422" w:author="Anderson, Brian" w:date="2023-08-09T16:43:00Z">
        <w:r>
          <w:t>location</w:t>
        </w:r>
      </w:ins>
      <w:r w:rsidR="00240719" w:rsidRPr="00D82662">
        <w:t>.</w:t>
      </w:r>
      <w:del w:id="423" w:author="Anderson, Brian" w:date="2023-08-09T16:43:00Z">
        <w:r w:rsidR="00240719" w:rsidRPr="00D82662" w:rsidDel="00D17F51">
          <w:delText xml:space="preserve"> The program also</w:delText>
        </w:r>
        <w:r w:rsidR="003E3855" w:rsidRPr="00D82662" w:rsidDel="00D17F51">
          <w:delText xml:space="preserve"> </w:delText>
        </w:r>
        <w:r w:rsidR="00240719" w:rsidRPr="00D82662" w:rsidDel="00D17F51">
          <w:delText>may</w:delText>
        </w:r>
        <w:r w:rsidR="006C4885" w:rsidRPr="00D82662" w:rsidDel="00D17F51">
          <w:delText xml:space="preserve"> create structure templates to be assigned to patients within the TPS.</w:delText>
        </w:r>
      </w:del>
    </w:p>
    <w:p w14:paraId="209AD5D7" w14:textId="348E1C64" w:rsidR="0076104B" w:rsidRPr="00D82662" w:rsidRDefault="006C4885" w:rsidP="004B6560">
      <w:del w:id="424" w:author="Anderson, Brian" w:date="2023-08-09T16:44:00Z">
        <w:r w:rsidRPr="00D82662" w:rsidDel="00D17F51">
          <w:delText>If set up as a server</w:delText>
        </w:r>
      </w:del>
      <w:ins w:id="425" w:author="Anderson, Brian" w:date="2023-08-09T16:44:00Z">
        <w:r w:rsidR="00D17F51">
          <w:t>In server setup</w:t>
        </w:r>
      </w:ins>
      <w:r w:rsidRPr="00D82662">
        <w:t xml:space="preserve">, </w:t>
      </w:r>
      <w:r w:rsidR="00844F51" w:rsidRPr="00D82662">
        <w:t xml:space="preserve">the program will loop through each of the monitored paths defined within each template. A file system watcher monitors for file changes at each path, </w:t>
      </w:r>
      <w:ins w:id="426" w:author="Anderson, Brian" w:date="2023-08-09T16:44:00Z">
        <w:r w:rsidR="00D17F51">
          <w:t>monitoring file changes</w:t>
        </w:r>
      </w:ins>
      <w:del w:id="427" w:author="Anderson, Brian" w:date="2023-08-09T16:44:00Z">
        <w:r w:rsidR="00844F51" w:rsidRPr="00D82662" w:rsidDel="00D17F51">
          <w:delText>waiting a period of time between each change</w:delText>
        </w:r>
      </w:del>
      <w:r w:rsidR="00844F51" w:rsidRPr="00D82662">
        <w:t xml:space="preserve"> to ensure all files are uploaded before </w:t>
      </w:r>
      <w:del w:id="428" w:author="Anderson, Brian" w:date="2023-08-09T16:44:00Z">
        <w:r w:rsidR="00844F51" w:rsidRPr="00D82662" w:rsidDel="00D17F51">
          <w:delText xml:space="preserve">the </w:delText>
        </w:r>
      </w:del>
      <w:r w:rsidR="00844F51" w:rsidRPr="00D82662">
        <w:t>process</w:t>
      </w:r>
      <w:ins w:id="429" w:author="Anderson, Brian" w:date="2023-08-09T16:44:00Z">
        <w:r w:rsidR="00D17F51">
          <w:t>ing</w:t>
        </w:r>
      </w:ins>
      <w:r w:rsidR="00844F51" w:rsidRPr="00D82662">
        <w:t xml:space="preserve"> begins</w:t>
      </w:r>
      <w:r w:rsidR="0076104B" w:rsidRPr="00D82662">
        <w:t>.</w:t>
      </w:r>
      <w:del w:id="430" w:author="Anderson, Brian" w:date="2023-08-09T16:45:00Z">
        <w:r w:rsidR="0076104B" w:rsidRPr="00D82662" w:rsidDel="00E15FD9">
          <w:delText xml:space="preserve"> </w:delText>
        </w:r>
        <w:bookmarkStart w:id="431" w:name="_Hlk134182202"/>
        <w:r w:rsidR="0076104B" w:rsidRPr="00D82662" w:rsidDel="00E15FD9">
          <w:delText>This is performed since DICOM images are often uploaded to a server after acquisition on the CT. The upload process can take time, depending on the size of the scan and latency of the network.</w:delText>
        </w:r>
      </w:del>
      <w:r w:rsidR="0076104B" w:rsidRPr="00D82662">
        <w:t xml:space="preserve"> This file system watcher ensures the entire DICOM dataset is present before an RT structure is generated</w:t>
      </w:r>
      <w:ins w:id="432" w:author="Anderson, Brian" w:date="2023-08-09T16:45:00Z">
        <w:r w:rsidR="00E15FD9">
          <w:t>, regardless of network latency or scan size.</w:t>
        </w:r>
      </w:ins>
      <w:del w:id="433" w:author="Anderson, Brian" w:date="2023-08-09T16:45:00Z">
        <w:r w:rsidR="00844F51" w:rsidRPr="00D82662" w:rsidDel="00E15FD9">
          <w:delText>.</w:delText>
        </w:r>
      </w:del>
      <w:bookmarkEnd w:id="431"/>
    </w:p>
    <w:p w14:paraId="6E26B3CD" w14:textId="67AFA729" w:rsidR="008E36E6" w:rsidRPr="00D82662" w:rsidRDefault="00496C91" w:rsidP="004B6560">
      <w:bookmarkStart w:id="434" w:name="_Hlk134182433"/>
      <w:r w:rsidRPr="00D82662">
        <w:lastRenderedPageBreak/>
        <w:t xml:space="preserve">If </w:t>
      </w:r>
      <w:del w:id="435" w:author="Anderson, Brian" w:date="2023-08-09T16:45:00Z">
        <w:r w:rsidRPr="00D82662" w:rsidDel="00382195">
          <w:delText xml:space="preserve">the </w:delText>
        </w:r>
      </w:del>
      <w:r w:rsidRPr="00D82662">
        <w:t xml:space="preserve">DICOM images are consistently placed within </w:t>
      </w:r>
      <w:del w:id="436" w:author="Anderson, Brian" w:date="2023-08-09T16:45:00Z">
        <w:r w:rsidRPr="00D82662" w:rsidDel="00D3323C">
          <w:delText xml:space="preserve">the </w:delText>
        </w:r>
      </w:del>
      <w:ins w:id="437" w:author="Anderson, Brian" w:date="2023-08-09T16:45:00Z">
        <w:r w:rsidR="00D3323C">
          <w:t>a single</w:t>
        </w:r>
      </w:ins>
      <w:del w:id="438" w:author="Anderson, Brian" w:date="2023-08-09T16:45:00Z">
        <w:r w:rsidRPr="00D82662" w:rsidDel="00D3323C">
          <w:delText>same</w:delText>
        </w:r>
        <w:r w:rsidRPr="00D82662" w:rsidDel="008B5F66">
          <w:delText xml:space="preserve"> </w:delText>
        </w:r>
      </w:del>
      <w:ins w:id="439" w:author="Anderson, Brian" w:date="2023-08-09T16:45:00Z">
        <w:r w:rsidR="008B5F66">
          <w:t xml:space="preserve"> folder location</w:t>
        </w:r>
      </w:ins>
      <w:del w:id="440" w:author="Anderson, Brian" w:date="2023-08-09T16:45:00Z">
        <w:r w:rsidRPr="00D82662" w:rsidDel="008B5F66">
          <w:delText>folder</w:delText>
        </w:r>
        <w:r w:rsidR="008E36E6" w:rsidRPr="00D82662" w:rsidDel="008B5F66">
          <w:delText xml:space="preserve"> (server location post acquisition where all acquired images are deposited)</w:delText>
        </w:r>
      </w:del>
      <w:r w:rsidRPr="00D82662">
        <w:t xml:space="preserve">, the users can define values </w:t>
      </w:r>
      <w:r w:rsidR="008E36E6" w:rsidRPr="00D82662">
        <w:t>with</w:t>
      </w:r>
      <w:r w:rsidRPr="00D82662">
        <w:t>in the Series Description or Study Description</w:t>
      </w:r>
      <w:r w:rsidR="008E36E6" w:rsidRPr="00D82662">
        <w:t xml:space="preserve"> to indicate which template should be </w:t>
      </w:r>
      <w:ins w:id="441" w:author="Anderson, Brian" w:date="2023-08-09T16:45:00Z">
        <w:r w:rsidR="003F3109">
          <w:t>created</w:t>
        </w:r>
      </w:ins>
      <w:del w:id="442" w:author="Anderson, Brian" w:date="2023-08-09T16:45:00Z">
        <w:r w:rsidR="008E36E6" w:rsidRPr="00D82662" w:rsidDel="003F3109">
          <w:delText>run automatically</w:delText>
        </w:r>
      </w:del>
      <w:r w:rsidR="008E36E6" w:rsidRPr="00D82662">
        <w:t>. For example, including the tag ‘</w:t>
      </w:r>
      <w:proofErr w:type="spellStart"/>
      <w:r w:rsidR="008E36E6" w:rsidRPr="00D82662">
        <w:t>Breast_CW</w:t>
      </w:r>
      <w:proofErr w:type="spellEnd"/>
      <w:r w:rsidR="008E36E6" w:rsidRPr="00D82662">
        <w:t xml:space="preserve">’ in the Series Description during acquisition </w:t>
      </w:r>
      <w:del w:id="443" w:author="Anderson, Brian" w:date="2023-08-09T16:46:00Z">
        <w:r w:rsidR="008E36E6" w:rsidRPr="00D82662" w:rsidDel="003F3109">
          <w:delText xml:space="preserve">could </w:delText>
        </w:r>
      </w:del>
      <w:ins w:id="444" w:author="Anderson, Brian" w:date="2023-08-09T16:46:00Z">
        <w:r w:rsidR="003F3109">
          <w:t>would indicate</w:t>
        </w:r>
      </w:ins>
      <w:del w:id="445" w:author="Anderson, Brian" w:date="2023-08-09T16:46:00Z">
        <w:r w:rsidR="008E36E6" w:rsidRPr="00D82662" w:rsidDel="003F3109">
          <w:delText>ping</w:delText>
        </w:r>
      </w:del>
      <w:r w:rsidR="008E36E6" w:rsidRPr="00D82662">
        <w:t xml:space="preserve"> the program to </w:t>
      </w:r>
      <w:del w:id="446" w:author="Anderson, Brian" w:date="2023-08-09T16:46:00Z">
        <w:r w:rsidR="008E36E6" w:rsidRPr="00D82662" w:rsidDel="003F3109">
          <w:delText xml:space="preserve">automatically </w:delText>
        </w:r>
      </w:del>
      <w:r w:rsidR="008E36E6" w:rsidRPr="00D82662">
        <w:t>create the ‘</w:t>
      </w:r>
      <w:proofErr w:type="spellStart"/>
      <w:r w:rsidR="008E36E6" w:rsidRPr="00D82662">
        <w:t>Breast_CW</w:t>
      </w:r>
      <w:proofErr w:type="spellEnd"/>
      <w:r w:rsidR="008E36E6" w:rsidRPr="00D82662">
        <w:t>’ template.</w:t>
      </w:r>
      <w:bookmarkEnd w:id="434"/>
      <w:r w:rsidRPr="00D82662">
        <w:t xml:space="preserve"> </w:t>
      </w:r>
    </w:p>
    <w:p w14:paraId="7D31442C" w14:textId="7674F960" w:rsidR="00844F51" w:rsidRDefault="00844F51" w:rsidP="004B6560">
      <w:pPr>
        <w:rPr>
          <w:ins w:id="447" w:author="Anderson, Brian" w:date="2023-08-09T16:48:00Z"/>
        </w:rPr>
      </w:pPr>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name</w:t>
      </w:r>
      <w:r w:rsidRPr="00D82662">
        <w:t>}_{UID}.</w:t>
      </w:r>
      <w:proofErr w:type="spellStart"/>
      <w:r w:rsidRPr="00D82662">
        <w:t>dcm</w:t>
      </w:r>
      <w:proofErr w:type="spellEnd"/>
      <w:r w:rsidRPr="00D82662">
        <w:t>’.</w:t>
      </w:r>
      <w:del w:id="448" w:author="Anderson, Brian" w:date="2023-08-09T16:47:00Z">
        <w:r w:rsidRPr="00D82662" w:rsidDel="00D952C8">
          <w:delText xml:space="preserve">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delText>
        </w:r>
      </w:del>
    </w:p>
    <w:p w14:paraId="3AD0A2D0" w14:textId="07340B9E" w:rsidR="00D952C8" w:rsidRPr="00797B25" w:rsidRDefault="00D952C8">
      <w:pPr>
        <w:pStyle w:val="Heading2"/>
        <w:rPr>
          <w:i/>
          <w:iCs/>
          <w:rPrChange w:id="449" w:author="Anderson, Brian" w:date="2023-08-19T10:40:00Z">
            <w:rPr/>
          </w:rPrChange>
        </w:rPr>
        <w:pPrChange w:id="450" w:author="Anderson, Brian" w:date="2023-08-09T16:48:00Z">
          <w:pPr/>
        </w:pPrChange>
      </w:pPr>
      <w:ins w:id="451" w:author="Anderson, Brian" w:date="2023-08-09T16:48:00Z">
        <w:r w:rsidRPr="00797B25">
          <w:rPr>
            <w:i/>
            <w:iCs/>
            <w:rPrChange w:id="452" w:author="Anderson, Brian" w:date="2023-08-19T10:40:00Z">
              <w:rPr/>
            </w:rPrChange>
          </w:rPr>
          <w:t>Step 3b: Creating loadable DICOM-RT</w:t>
        </w:r>
      </w:ins>
    </w:p>
    <w:p w14:paraId="65F9895A" w14:textId="77777777" w:rsidR="00D952C8" w:rsidRDefault="00B56154" w:rsidP="001F5F33">
      <w:pPr>
        <w:rPr>
          <w:ins w:id="453" w:author="Anderson, Brian" w:date="2023-08-09T16:49:00Z"/>
        </w:rPr>
      </w:pPr>
      <w:bookmarkStart w:id="454" w:name="_Hlk142224007"/>
      <w:r w:rsidRPr="00D82662">
        <w:t>If the user</w:t>
      </w:r>
      <w:ins w:id="455" w:author="Anderson, Brian" w:date="2023-08-09T16:47:00Z">
        <w:r w:rsidR="00D952C8">
          <w:t xml:space="preserve">’s TPS enables the creation of templates, they can utilize the anonymous CT creator to generate a DICOM-RT file for each template using </w:t>
        </w:r>
      </w:ins>
      <w:del w:id="456" w:author="Anderson, Brian" w:date="2023-08-09T16:48:00Z">
        <w:r w:rsidRPr="00D82662" w:rsidDel="00D952C8">
          <w:delText xml:space="preserve"> instead wishes to create a</w:delText>
        </w:r>
      </w:del>
      <w:del w:id="457" w:author="Anderson, Brian" w:date="2023-08-06T14:18:00Z">
        <w:r w:rsidRPr="00D82662" w:rsidDel="00986BC9">
          <w:delText xml:space="preserve"> dummy patient</w:delText>
        </w:r>
      </w:del>
      <w:del w:id="458" w:author="Anderson, Brian" w:date="2023-08-09T16:48:00Z">
        <w:r w:rsidRPr="00D82662" w:rsidDel="00D952C8">
          <w:delText xml:space="preserve"> and load RT Structure files to save as templates</w:delText>
        </w:r>
        <w:r w:rsidR="000F1B1B" w:rsidRPr="00D82662" w:rsidDel="00D952C8">
          <w:delText xml:space="preserve"> </w:delText>
        </w:r>
        <w:r w:rsidRPr="00D82662" w:rsidDel="00D952C8">
          <w:delText xml:space="preserve">they can select </w:delText>
        </w:r>
      </w:del>
      <w:r w:rsidRPr="00D82662">
        <w:t>the ‘Create folder with loadable RTs’. This will create a folder</w:t>
      </w:r>
      <w:r w:rsidR="00EC0858" w:rsidRPr="00D82662">
        <w:t xml:space="preserve"> with a previously anonymized four-slice CT and generate the available structure templates as described above</w:t>
      </w:r>
      <w:r w:rsidR="001F5F33" w:rsidRPr="00D82662">
        <w:t>.</w:t>
      </w:r>
      <w:bookmarkEnd w:id="454"/>
      <w:r w:rsidR="00496C91" w:rsidRPr="00D82662">
        <w:t xml:space="preserve"> </w:t>
      </w:r>
    </w:p>
    <w:p w14:paraId="3FF1E9B4" w14:textId="1B935AF8" w:rsidR="00D952C8" w:rsidRPr="00797B25" w:rsidRDefault="00D952C8">
      <w:pPr>
        <w:pStyle w:val="Heading2"/>
        <w:rPr>
          <w:ins w:id="459" w:author="Anderson, Brian" w:date="2023-08-09T16:49:00Z"/>
          <w:i/>
          <w:iCs/>
          <w:rPrChange w:id="460" w:author="Anderson, Brian" w:date="2023-08-19T10:40:00Z">
            <w:rPr>
              <w:ins w:id="461" w:author="Anderson, Brian" w:date="2023-08-09T16:49:00Z"/>
            </w:rPr>
          </w:rPrChange>
        </w:rPr>
        <w:pPrChange w:id="462" w:author="Anderson, Brian" w:date="2023-08-09T16:49:00Z">
          <w:pPr/>
        </w:pPrChange>
      </w:pPr>
      <w:ins w:id="463" w:author="Anderson, Brian" w:date="2023-08-09T16:49:00Z">
        <w:r w:rsidRPr="00797B25">
          <w:rPr>
            <w:i/>
            <w:iCs/>
            <w:rPrChange w:id="464" w:author="Anderson, Brian" w:date="2023-08-19T10:40:00Z">
              <w:rPr/>
            </w:rPrChange>
          </w:rPr>
          <w:t>Step 3c: Creating/Editing Varian XML templates</w:t>
        </w:r>
      </w:ins>
    </w:p>
    <w:p w14:paraId="521D46F5" w14:textId="256C4ED7" w:rsidR="001F5F33" w:rsidRDefault="00496C91" w:rsidP="001F5F33">
      <w:del w:id="465" w:author="Anderson, Brian" w:date="2023-08-09T16:49:00Z">
        <w:r w:rsidRPr="00D82662" w:rsidDel="00D952C8">
          <w:delText xml:space="preserve"> </w:delText>
        </w:r>
      </w:del>
      <w:r w:rsidRPr="00D82662">
        <w:t xml:space="preserve">The </w:t>
      </w:r>
      <w:r w:rsidR="001F5F33" w:rsidRPr="00D82662">
        <w:t xml:space="preserve">user </w:t>
      </w:r>
      <w:r w:rsidRPr="00D82662">
        <w:t>may also</w:t>
      </w:r>
      <w:r w:rsidR="001F5F33" w:rsidRPr="00D82662">
        <w:t xml:space="preserve"> create a series of loadable XML files </w:t>
      </w:r>
      <w:r w:rsidRPr="00D82662">
        <w:t>by selecting</w:t>
      </w:r>
      <w:r w:rsidR="001F5F33" w:rsidRPr="00D82662">
        <w:t xml:space="preserve"> the ‘Create folder with loadable Varian </w:t>
      </w:r>
      <w:proofErr w:type="spellStart"/>
      <w:r w:rsidR="001F5F33" w:rsidRPr="00D82662">
        <w:t>Xmls</w:t>
      </w:r>
      <w:proofErr w:type="spellEnd"/>
      <w:r w:rsidR="001F5F33" w:rsidRPr="00D82662">
        <w:t>’.</w:t>
      </w:r>
      <w:r w:rsidR="00EC0858" w:rsidRPr="00D82662">
        <w:t xml:space="preserve"> Generated .xml files follow the </w:t>
      </w:r>
      <w:r w:rsidR="008B5C15" w:rsidRPr="00D82662">
        <w:t xml:space="preserve">2001 </w:t>
      </w:r>
      <w:proofErr w:type="spellStart"/>
      <w:r w:rsidR="008B5C15" w:rsidRPr="00D82662">
        <w:t>xmlscheme</w:t>
      </w:r>
      <w:proofErr w:type="spellEnd"/>
      <w:r w:rsidR="008B5C15" w:rsidRPr="00D82662">
        <w:t xml:space="preserve"> instance version 1.2. The default .xml file is present within our GitHub page named ‘Structure Template.xml’.</w:t>
      </w:r>
      <w:r w:rsidR="001F5F33" w:rsidRPr="00D82662">
        <w:t xml:space="preserve"> </w:t>
      </w:r>
      <w:r w:rsidR="00906EFC" w:rsidRPr="00D82662">
        <w:t xml:space="preserve">By </w:t>
      </w:r>
      <w:proofErr w:type="gramStart"/>
      <w:r w:rsidR="00906EFC" w:rsidRPr="00D82662">
        <w:t>default</w:t>
      </w:r>
      <w:proofErr w:type="gramEnd"/>
      <w:r w:rsidR="00906EFC" w:rsidRPr="00D82662">
        <w:t xml:space="preserve"> t</w:t>
      </w:r>
      <w:r w:rsidR="001F5F33" w:rsidRPr="00D82662">
        <w:t xml:space="preserve">he program will </w:t>
      </w:r>
      <w:r w:rsidR="008367DD" w:rsidRPr="00D82662">
        <w:t>attempt to</w:t>
      </w:r>
      <w:r w:rsidR="001F5F33" w:rsidRPr="00D82662">
        <w:t xml:space="preserve"> find the current Varian directory of .xml files, allowing for easy uploading</w:t>
      </w:r>
      <w:ins w:id="466" w:author="Anderson, Brian" w:date="2023-08-09T16:49:00Z">
        <w:r w:rsidR="00E16D87">
          <w:t xml:space="preserve"> and editing</w:t>
        </w:r>
      </w:ins>
      <w:r w:rsidR="001F5F33" w:rsidRPr="00D82662">
        <w:t>.</w:t>
      </w:r>
    </w:p>
    <w:p w14:paraId="5F4E7B55" w14:textId="502B8CC9" w:rsidR="007C160F" w:rsidRDefault="007C160F" w:rsidP="001F5F33">
      <w:pPr>
        <w:rPr>
          <w:ins w:id="467" w:author="Anderson, Brian" w:date="2023-08-06T14:48:00Z"/>
        </w:rPr>
      </w:pPr>
      <w:r>
        <w:t>Detailed descriptions of what is occurring ‘behind the scenes’ can be found within the supplementary documentation.</w:t>
      </w:r>
    </w:p>
    <w:p w14:paraId="568BA5BC" w14:textId="5B830851" w:rsidR="00E2530F" w:rsidRPr="00797B25" w:rsidRDefault="00E2530F">
      <w:pPr>
        <w:pStyle w:val="Heading2"/>
        <w:rPr>
          <w:ins w:id="468" w:author="Anderson, Brian" w:date="2023-08-06T14:48:00Z"/>
        </w:rPr>
        <w:pPrChange w:id="469" w:author="Anderson, Brian" w:date="2023-08-06T14:48:00Z">
          <w:pPr/>
        </w:pPrChange>
      </w:pPr>
      <w:ins w:id="470" w:author="Anderson, Brian" w:date="2023-08-06T14:48:00Z">
        <w:r w:rsidRPr="00797B25">
          <w:t>Creation of DICOM-RT files</w:t>
        </w:r>
      </w:ins>
    </w:p>
    <w:p w14:paraId="03F22AEC" w14:textId="7B614ACE" w:rsidR="00E2530F" w:rsidRDefault="00E2530F" w:rsidP="001F5F33">
      <w:pPr>
        <w:rPr>
          <w:ins w:id="471" w:author="Anderson, Brian" w:date="2023-08-19T11:00:00Z"/>
        </w:rPr>
      </w:pPr>
      <w:ins w:id="472" w:author="Anderson, Brian" w:date="2023-08-06T14:48:00Z">
        <w:r w:rsidRPr="00D82662">
          <w:t>DICOM</w:t>
        </w:r>
        <w:r>
          <w:t>-RT</w:t>
        </w:r>
        <w:r w:rsidRPr="00D82662">
          <w:t xml:space="preserve"> files are </w:t>
        </w:r>
        <w:r>
          <w:t>create</w:t>
        </w:r>
      </w:ins>
      <w:ins w:id="473" w:author="Anderson, Brian" w:date="2023-08-06T14:49:00Z">
        <w:r>
          <w:t>d</w:t>
        </w:r>
      </w:ins>
      <w:ins w:id="474" w:author="Anderson, Brian" w:date="2023-08-06T14:48:00Z">
        <w:r w:rsidRPr="00D82662">
          <w:t xml:space="preserve"> via the publicly available </w:t>
        </w:r>
        <w:proofErr w:type="spellStart"/>
        <w:r w:rsidRPr="00D82662">
          <w:t>FellowOakDicom</w:t>
        </w:r>
        <w:proofErr w:type="spellEnd"/>
        <w:r w:rsidRPr="00D82662">
          <w:t xml:space="preserve"> package</w:t>
        </w:r>
        <w:r w:rsidRPr="00D82662">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Pr="00D82662">
          <w:fldChar w:fldCharType="separate"/>
        </w:r>
        <w:r w:rsidRPr="00D82662">
          <w:rPr>
            <w:noProof/>
            <w:vertAlign w:val="superscript"/>
          </w:rPr>
          <w:t>8</w:t>
        </w:r>
        <w:r w:rsidRPr="00D82662">
          <w:fldChar w:fldCharType="end"/>
        </w:r>
        <w:r w:rsidRPr="00D82662">
          <w:t>, and a C# wrapper for the ITK coding package, SimpleITK</w:t>
        </w:r>
        <w:r w:rsidRPr="00D82662">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Pr="00D82662">
          <w:fldChar w:fldCharType="separate"/>
        </w:r>
        <w:r w:rsidRPr="00D82662">
          <w:rPr>
            <w:noProof/>
            <w:vertAlign w:val="superscript"/>
          </w:rPr>
          <w:t>9</w:t>
        </w:r>
        <w:r w:rsidRPr="00D82662">
          <w:fldChar w:fldCharType="end"/>
        </w:r>
        <w:r w:rsidRPr="00D82662">
          <w:t>. The framework for creating RT Structure files in Python has been previously reported</w:t>
        </w:r>
        <w:r w:rsidRPr="00D82662">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Pr="00D82662">
          <w:fldChar w:fldCharType="separate"/>
        </w:r>
        <w:r w:rsidRPr="00D82662">
          <w:rPr>
            <w:noProof/>
            <w:vertAlign w:val="superscript"/>
          </w:rPr>
          <w:t>10</w:t>
        </w:r>
        <w:r w:rsidRPr="00D82662">
          <w:fldChar w:fldCharType="end"/>
        </w:r>
      </w:ins>
      <w:ins w:id="475" w:author="Anderson, Brian" w:date="2023-08-06T14:49:00Z">
        <w:r w:rsidR="00402035">
          <w:t>, and a similar process is used here</w:t>
        </w:r>
      </w:ins>
      <w:ins w:id="476" w:author="Anderson, Brian" w:date="2023-08-06T14:48:00Z">
        <w:r w:rsidRPr="00D82662">
          <w:t>.</w:t>
        </w:r>
      </w:ins>
    </w:p>
    <w:p w14:paraId="22246A3E" w14:textId="6FD8037D" w:rsidR="00E47F51" w:rsidRPr="00D82662" w:rsidDel="00E47F51" w:rsidRDefault="00E47F51" w:rsidP="00E47F51">
      <w:pPr>
        <w:rPr>
          <w:del w:id="477" w:author="Anderson, Brian" w:date="2023-08-19T11:01:00Z"/>
        </w:rPr>
      </w:pPr>
    </w:p>
    <w:p w14:paraId="513F5EEC" w14:textId="70B7641A" w:rsidR="00FB45FA" w:rsidRPr="00D82662" w:rsidRDefault="00263FD5" w:rsidP="0062555E">
      <w:pPr>
        <w:pStyle w:val="Heading1"/>
      </w:pPr>
      <w:r w:rsidRPr="00D82662">
        <w:t>D</w:t>
      </w:r>
      <w:r w:rsidR="007C0881" w:rsidRPr="00D82662">
        <w:t xml:space="preserve">iscussion </w:t>
      </w:r>
    </w:p>
    <w:p w14:paraId="2478EAAC" w14:textId="2DBC5EA8" w:rsidR="004F47C2" w:rsidRDefault="00BC794B" w:rsidP="00FB45FA">
      <w:pPr>
        <w:rPr>
          <w:ins w:id="478" w:author="Anderson, Brian" w:date="2023-08-19T10:27:00Z"/>
        </w:rPr>
      </w:pPr>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w:t>
      </w:r>
      <w:del w:id="479" w:author="Anderson, Brian" w:date="2023-08-09T17:06:00Z">
        <w:r w:rsidR="0055158D" w:rsidRPr="00D82662" w:rsidDel="00EA20DA">
          <w:delText xml:space="preserve">compatible </w:delText>
        </w:r>
      </w:del>
      <w:ins w:id="480" w:author="Anderson, Brian" w:date="2023-08-09T17:06:00Z">
        <w:r w:rsidR="00EA20DA">
          <w:t>consistent</w:t>
        </w:r>
        <w:r w:rsidR="00EA20DA" w:rsidRPr="00D82662">
          <w:t xml:space="preserve"> </w:t>
        </w:r>
      </w:ins>
      <w:r w:rsidR="0055158D" w:rsidRPr="00D82662">
        <w:t>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w:t>
      </w:r>
      <w:proofErr w:type="spellStart"/>
      <w:r w:rsidR="0055158D" w:rsidRPr="00D82662">
        <w:t>Raystation</w:t>
      </w:r>
      <w:proofErr w:type="spellEnd"/>
      <w:r w:rsidR="0055158D" w:rsidRPr="00D82662">
        <w:t xml:space="preserve"> v12.1, and Eclipse v15.6, although output should be compatible with all TPS utilizing the DICOM</w:t>
      </w:r>
      <w:ins w:id="481" w:author="Anderson, Brian" w:date="2023-08-19T11:02:00Z">
        <w:r w:rsidR="006A5F03">
          <w:t>-RT</w:t>
        </w:r>
      </w:ins>
      <w:r w:rsidR="0055158D" w:rsidRPr="00D82662">
        <w:t xml:space="preserve"> standard.</w:t>
      </w:r>
      <w:ins w:id="482" w:author="Anderson, Brian" w:date="2023-08-19T10:27:00Z">
        <w:r w:rsidR="004F47C2">
          <w:t xml:space="preserve"> </w:t>
        </w:r>
        <w:r w:rsidR="004F47C2" w:rsidRPr="004F47C2">
          <w:t xml:space="preserve">Early rollout required </w:t>
        </w:r>
        <w:r w:rsidR="00637B6C" w:rsidRPr="004F47C2">
          <w:t>hands-on-</w:t>
        </w:r>
        <w:r w:rsidR="00637B6C">
          <w:t>training</w:t>
        </w:r>
        <w:r w:rsidR="004F47C2" w:rsidRPr="004F47C2">
          <w:t xml:space="preserve"> with video conferences to demonstrate how to use the software. Therefore, we had to create videos for other physicists to watch to learn how to use the software and hope this paper serves as a narrative review of its capabilities.</w:t>
        </w:r>
      </w:ins>
    </w:p>
    <w:p w14:paraId="54E5E868" w14:textId="3E38CF63" w:rsidR="00EE12AA" w:rsidRPr="00D82662" w:rsidRDefault="0055158D" w:rsidP="00FB45FA">
      <w:del w:id="483" w:author="Anderson, Brian" w:date="2023-08-19T10:27:00Z">
        <w:r w:rsidRPr="00D82662" w:rsidDel="004F47C2">
          <w:delText xml:space="preserve"> </w:delText>
        </w:r>
      </w:del>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 xml:space="preserve">data pooling and outcomes </w:t>
      </w:r>
      <w:r w:rsidR="0073644F" w:rsidRPr="00D82662">
        <w:lastRenderedPageBreak/>
        <w:t>research.</w:t>
      </w:r>
      <w:r w:rsidR="005621B6" w:rsidRPr="00D82662">
        <w:t xml:space="preserve"> Furthermore, we hope that this tool can help reduce medical errors and facilitating quality improvement activities.</w:t>
      </w:r>
    </w:p>
    <w:p w14:paraId="03E0E35F" w14:textId="0099A64F" w:rsidR="00FB45FA" w:rsidRPr="00D82662" w:rsidRDefault="00EE12AA" w:rsidP="00141850">
      <w:r w:rsidRPr="00D82662">
        <w:t>The</w:t>
      </w:r>
      <w:r w:rsidR="00E70B4C" w:rsidRPr="00D82662">
        <w:t xml:space="preserve"> </w:t>
      </w:r>
      <w:ins w:id="484" w:author="Anderson, Brian" w:date="2023-08-19T11:02:00Z">
        <w:r w:rsidR="00D1320D">
          <w:t>Open RT Structures program</w:t>
        </w:r>
      </w:ins>
      <w:del w:id="485" w:author="Anderson, Brian" w:date="2023-08-19T11:02:00Z">
        <w:r w:rsidR="0073644F" w:rsidRPr="00D82662" w:rsidDel="00D1320D">
          <w:delText>DICOM Template Maker</w:delText>
        </w:r>
      </w:del>
      <w:r w:rsidR="0073644F" w:rsidRPr="00D82662">
        <w:t xml:space="preserve">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p>
    <w:p w14:paraId="16342634" w14:textId="512FF99A" w:rsidR="000E15CA" w:rsidRPr="00D82662" w:rsidRDefault="000E15CA" w:rsidP="00141850">
      <w:bookmarkStart w:id="486" w:name="_Hlk134183139"/>
      <w:r w:rsidRPr="00D82662">
        <w:t xml:space="preserve">The largest risk that we could foresee is that the program continually updates </w:t>
      </w:r>
      <w:del w:id="487" w:author="Anderson, Brian" w:date="2023-08-09T17:06:00Z">
        <w:r w:rsidRPr="00D82662" w:rsidDel="009E699D">
          <w:delText>it’s</w:delText>
        </w:r>
      </w:del>
      <w:ins w:id="488" w:author="Anderson, Brian" w:date="2023-08-09T17:06:00Z">
        <w:r w:rsidR="009E699D" w:rsidRPr="00D82662">
          <w:t>its</w:t>
        </w:r>
      </w:ins>
      <w:r w:rsidRPr="00D82662">
        <w:t xml:space="preserve"> own previously generated RT Structure files. To ensure this does not happen, the program internally tracks which images have been previously viewed (via Series Instance UID)</w:t>
      </w:r>
      <w:del w:id="489" w:author="Anderson, Brian" w:date="2023-08-19T11:02:00Z">
        <w:r w:rsidRPr="00D82662" w:rsidDel="00D1320D">
          <w:delText>,</w:delText>
        </w:r>
      </w:del>
      <w:r w:rsidRPr="00D82662">
        <w:t xml:space="preserve"> and creates each RT Structure file with that same Series Instance UID. The program </w:t>
      </w:r>
      <w:ins w:id="490" w:author="Anderson, Brian" w:date="2023-08-06T14:21:00Z">
        <w:r w:rsidR="00986BC9">
          <w:t xml:space="preserve">is coded to check if </w:t>
        </w:r>
      </w:ins>
      <w:ins w:id="491" w:author="Anderson, Brian" w:date="2023-08-06T14:24:00Z">
        <w:r w:rsidR="00280615">
          <w:t>each template</w:t>
        </w:r>
      </w:ins>
      <w:ins w:id="492" w:author="Anderson, Brian" w:date="2023-08-06T14:21:00Z">
        <w:r w:rsidR="00986BC9">
          <w:t xml:space="preserve"> RT Structure file </w:t>
        </w:r>
      </w:ins>
      <w:del w:id="493" w:author="Anderson, Brian" w:date="2023-08-06T14:21:00Z">
        <w:r w:rsidRPr="00D82662" w:rsidDel="00986BC9">
          <w:delText xml:space="preserve">never opens or edits an </w:delText>
        </w:r>
      </w:del>
      <w:r w:rsidRPr="00D82662">
        <w:t>already exist</w:t>
      </w:r>
      <w:ins w:id="494" w:author="Anderson, Brian" w:date="2023-08-06T14:21:00Z">
        <w:r w:rsidR="00986BC9">
          <w:t>s</w:t>
        </w:r>
      </w:ins>
      <w:del w:id="495" w:author="Anderson, Brian" w:date="2023-08-06T14:21:00Z">
        <w:r w:rsidRPr="00D82662" w:rsidDel="00986BC9">
          <w:delText>ing</w:delText>
        </w:r>
      </w:del>
      <w:del w:id="496" w:author="Anderson, Brian" w:date="2023-08-06T14:22:00Z">
        <w:r w:rsidRPr="00D82662" w:rsidDel="00986BC9">
          <w:delText xml:space="preserve"> RT Structure file</w:delText>
        </w:r>
      </w:del>
      <w:r w:rsidRPr="00D82662">
        <w:t xml:space="preserve">, and </w:t>
      </w:r>
      <w:ins w:id="497" w:author="Anderson, Brian" w:date="2023-08-06T14:25:00Z">
        <w:r w:rsidR="005B08DF">
          <w:t>so prevents a continuous recreation of the same set</w:t>
        </w:r>
      </w:ins>
      <w:del w:id="498" w:author="Anderson, Brian" w:date="2023-08-06T14:25:00Z">
        <w:r w:rsidRPr="00D82662" w:rsidDel="005B08DF">
          <w:delText xml:space="preserve">so presents no risk to work flows </w:delText>
        </w:r>
      </w:del>
      <w:del w:id="499" w:author="Anderson, Brian" w:date="2023-08-06T14:24:00Z">
        <w:r w:rsidRPr="00D82662" w:rsidDel="00280615">
          <w:delText>already present by the user</w:delText>
        </w:r>
      </w:del>
      <w:r w:rsidRPr="00D82662">
        <w:t>.</w:t>
      </w:r>
      <w:ins w:id="500" w:author="Anderson, Brian" w:date="2023-08-19T10:16:00Z">
        <w:r w:rsidR="00502278">
          <w:t xml:space="preserve"> </w:t>
        </w:r>
        <w:r w:rsidR="00502278" w:rsidRPr="00502278">
          <w:t xml:space="preserve">As an additional safety measure, the software is coded to only create new RT structure files and will not open or edit an already existing RT Structure file, and so presents no risk to existing </w:t>
        </w:r>
        <w:proofErr w:type="gramStart"/>
        <w:r w:rsidR="00502278" w:rsidRPr="00502278">
          <w:t>work flows</w:t>
        </w:r>
        <w:proofErr w:type="gramEnd"/>
        <w:r w:rsidR="00502278" w:rsidRPr="00502278">
          <w:t xml:space="preserve"> present by the user.</w:t>
        </w:r>
      </w:ins>
    </w:p>
    <w:bookmarkEnd w:id="486"/>
    <w:p w14:paraId="49B950E8" w14:textId="67A3AB13"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w:t>
      </w:r>
      <w:ins w:id="501" w:author="Anderson, Brian" w:date="2023-08-19T11:03:00Z">
        <w:r w:rsidR="002C2902">
          <w:t>Open RT Structures</w:t>
        </w:r>
      </w:ins>
      <w:del w:id="502" w:author="Anderson, Brian" w:date="2023-08-19T11:03:00Z">
        <w:r w:rsidR="00A66117" w:rsidRPr="00D82662" w:rsidDel="002C2902">
          <w:delText>DICOM Template Maker</w:delText>
        </w:r>
      </w:del>
      <w:r w:rsidR="00A66117" w:rsidRPr="00D82662">
        <w:t xml:space="preserve">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w:t>
      </w:r>
      <w:ins w:id="503" w:author="Anderson, Brian" w:date="2023-08-19T11:02:00Z">
        <w:r w:rsidR="00AF6E72">
          <w:t>Open RT Structure</w:t>
        </w:r>
      </w:ins>
      <w:del w:id="504" w:author="Anderson, Brian" w:date="2023-08-19T11:03:00Z">
        <w:r w:rsidR="00E50AC2" w:rsidRPr="00D82662" w:rsidDel="00AF6E72">
          <w:delText>DICOM Template Make</w:delText>
        </w:r>
        <w:r w:rsidR="00626326" w:rsidRPr="00D82662" w:rsidDel="00AF6E72">
          <w:delText>r</w:delText>
        </w:r>
      </w:del>
      <w:r w:rsidR="00626326" w:rsidRPr="00D82662">
        <w:t xml:space="preserve"> </w:t>
      </w:r>
      <w:r w:rsidR="00644F59" w:rsidRPr="00D82662">
        <w:t>u</w:t>
      </w:r>
      <w:r w:rsidR="00BC794B" w:rsidRPr="00D82662">
        <w:t>s</w:t>
      </w:r>
      <w:r w:rsidR="00644F59" w:rsidRPr="00D82662">
        <w:t>ing</w:t>
      </w:r>
      <w:r w:rsidR="00626326" w:rsidRPr="00D82662">
        <w:t xml:space="preserve"> </w:t>
      </w:r>
      <w:proofErr w:type="spellStart"/>
      <w:r w:rsidR="00626326" w:rsidRPr="00D82662">
        <w:t>AirTable</w:t>
      </w:r>
      <w:proofErr w:type="spellEnd"/>
      <w:r w:rsidR="00626326" w:rsidRPr="00D82662">
        <w:t xml:space="preserv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ins w:id="505" w:author="Anderson, Brian" w:date="2023-08-19T11:03:00Z">
        <w:r w:rsidR="002C2902">
          <w:t>Open RT Structures</w:t>
        </w:r>
      </w:ins>
      <w:del w:id="506" w:author="Anderson, Brian" w:date="2023-08-19T11:03:00Z">
        <w:r w:rsidR="003D1B1D" w:rsidRPr="00D82662" w:rsidDel="002C2902">
          <w:delText>DICOM Template Maker</w:delText>
        </w:r>
      </w:del>
      <w:r w:rsidR="004B6560" w:rsidRPr="00D82662">
        <w:t>, along with field testing at several clinical sites.</w:t>
      </w:r>
    </w:p>
    <w:p w14:paraId="380DA788" w14:textId="6A18B75D" w:rsidR="00FE248D" w:rsidRPr="00D82662" w:rsidRDefault="007C0881" w:rsidP="0062555E">
      <w:pPr>
        <w:pStyle w:val="Heading1"/>
      </w:pPr>
      <w:r w:rsidRPr="00D82662">
        <w:t>Conclusion</w:t>
      </w:r>
    </w:p>
    <w:p w14:paraId="16A8C5A1" w14:textId="048E7DA6"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del w:id="507" w:author="Anderson, Brian (external email)" w:date="2023-08-25T13:59:00Z">
        <w:r w:rsidR="00B72641" w:rsidRPr="00D82662" w:rsidDel="001230EC">
          <w:delText xml:space="preserve">drastically </w:delText>
        </w:r>
      </w:del>
      <w:r w:rsidR="00B72641" w:rsidRPr="00D82662">
        <w:t xml:space="preserve">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Both patient-specific DICOM RT Structure files and Varian XML template files can be easily created.</w:t>
      </w:r>
    </w:p>
    <w:p w14:paraId="7F6C8657" w14:textId="61BB19FA" w:rsidR="0002678A" w:rsidRPr="00930CAB" w:rsidRDefault="0002678A" w:rsidP="00A940B4">
      <w:pPr>
        <w:pStyle w:val="Heading1"/>
        <w:rPr>
          <w:lang w:val="es-US"/>
          <w:rPrChange w:id="508" w:author="Ryckman, Jeffrey" w:date="2023-08-21T07:49:00Z">
            <w:rPr/>
          </w:rPrChange>
        </w:rPr>
      </w:pPr>
      <w:bookmarkStart w:id="509" w:name="_Hlk135828489"/>
      <w:proofErr w:type="spellStart"/>
      <w:r w:rsidRPr="00930CAB">
        <w:rPr>
          <w:lang w:val="es-US"/>
          <w:rPrChange w:id="510" w:author="Ryckman, Jeffrey" w:date="2023-08-21T07:49:00Z">
            <w:rPr/>
          </w:rPrChange>
        </w:rPr>
        <w:t>References</w:t>
      </w:r>
      <w:proofErr w:type="spellEnd"/>
    </w:p>
    <w:bookmarkEnd w:id="509"/>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930CAB">
        <w:rPr>
          <w:lang w:val="es-US"/>
          <w:rPrChange w:id="511" w:author="Ryckman, Jeffrey" w:date="2023-08-21T07:49:00Z">
            <w:rPr/>
          </w:rPrChange>
        </w:rPr>
        <w:instrText xml:space="preserve">ADDIN Mendeley Bibliography CSL_BIBLIOGRAPHY </w:instrText>
      </w:r>
      <w:r w:rsidRPr="00D82662">
        <w:fldChar w:fldCharType="separate"/>
      </w:r>
      <w:r w:rsidR="00663B55" w:rsidRPr="00930CAB">
        <w:rPr>
          <w:rFonts w:ascii="Calibri" w:hAnsi="Calibri" w:cs="Calibri"/>
          <w:noProof/>
          <w:szCs w:val="24"/>
          <w:lang w:val="es-US"/>
          <w:rPrChange w:id="512" w:author="Ryckman, Jeffrey" w:date="2023-08-21T07:49:00Z">
            <w:rPr>
              <w:rFonts w:ascii="Calibri" w:hAnsi="Calibri" w:cs="Calibri"/>
              <w:noProof/>
              <w:szCs w:val="24"/>
            </w:rPr>
          </w:rPrChange>
        </w:rPr>
        <w:t xml:space="preserve">1. </w:t>
      </w:r>
      <w:r w:rsidR="00663B55" w:rsidRPr="00930CAB">
        <w:rPr>
          <w:rFonts w:ascii="Calibri" w:hAnsi="Calibri" w:cs="Calibri"/>
          <w:noProof/>
          <w:szCs w:val="24"/>
          <w:lang w:val="es-US"/>
          <w:rPrChange w:id="513" w:author="Ryckman, Jeffrey" w:date="2023-08-21T07:49:00Z">
            <w:rPr>
              <w:rFonts w:ascii="Calibri" w:hAnsi="Calibri" w:cs="Calibri"/>
              <w:noProof/>
              <w:szCs w:val="24"/>
            </w:rPr>
          </w:rPrChange>
        </w:rPr>
        <w:tab/>
        <w:t xml:space="preserve">Mayo CS, Moran JM, Bosch W, et al. </w:t>
      </w:r>
      <w:r w:rsidR="00663B55" w:rsidRPr="00663B55">
        <w:rPr>
          <w:rFonts w:ascii="Calibri" w:hAnsi="Calibri" w:cs="Calibri"/>
          <w:noProof/>
          <w:szCs w:val="24"/>
        </w:rPr>
        <w:t xml:space="preserve">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2nd ed. (Ozyigit G, Chao KSC, Apisarnthanarax S, eds.). Lippincott Williams &amp; Wilkins; 2005.</w:t>
      </w:r>
    </w:p>
    <w:p w14:paraId="59CDCC16" w14:textId="77777777" w:rsidR="00663B55" w:rsidRPr="00930CAB" w:rsidRDefault="00663B55" w:rsidP="00663B55">
      <w:pPr>
        <w:widowControl w:val="0"/>
        <w:autoSpaceDE w:val="0"/>
        <w:autoSpaceDN w:val="0"/>
        <w:adjustRightInd w:val="0"/>
        <w:spacing w:line="240" w:lineRule="auto"/>
        <w:ind w:left="640" w:hanging="640"/>
        <w:rPr>
          <w:rFonts w:ascii="Calibri" w:hAnsi="Calibri" w:cs="Calibri"/>
          <w:noProof/>
          <w:szCs w:val="24"/>
          <w:lang w:val="fr-FR"/>
          <w:rPrChange w:id="514" w:author="Ryckman, Jeffrey" w:date="2023-08-21T07:49:00Z">
            <w:rPr>
              <w:rFonts w:ascii="Calibri" w:hAnsi="Calibri" w:cs="Calibri"/>
              <w:noProof/>
              <w:szCs w:val="24"/>
            </w:rPr>
          </w:rPrChange>
        </w:rPr>
      </w:pPr>
      <w:r w:rsidRPr="00930CAB">
        <w:rPr>
          <w:rFonts w:ascii="Calibri" w:hAnsi="Calibri" w:cs="Calibri"/>
          <w:noProof/>
          <w:szCs w:val="24"/>
          <w:lang w:val="fr-FR"/>
          <w:rPrChange w:id="515" w:author="Ryckman, Jeffrey" w:date="2023-08-21T07:49:00Z">
            <w:rPr>
              <w:rFonts w:ascii="Calibri" w:hAnsi="Calibri" w:cs="Calibri"/>
              <w:noProof/>
              <w:szCs w:val="24"/>
            </w:rPr>
          </w:rPrChange>
        </w:rPr>
        <w:lastRenderedPageBreak/>
        <w:t xml:space="preserve">6. </w:t>
      </w:r>
      <w:r w:rsidRPr="00930CAB">
        <w:rPr>
          <w:rFonts w:ascii="Calibri" w:hAnsi="Calibri" w:cs="Calibri"/>
          <w:noProof/>
          <w:szCs w:val="24"/>
          <w:lang w:val="fr-FR"/>
          <w:rPrChange w:id="516" w:author="Ryckman, Jeffrey" w:date="2023-08-21T07:49:00Z">
            <w:rPr>
              <w:rFonts w:ascii="Calibri" w:hAnsi="Calibri" w:cs="Calibri"/>
              <w:noProof/>
              <w:szCs w:val="24"/>
            </w:rPr>
          </w:rPrChange>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930CAB">
        <w:rPr>
          <w:rFonts w:ascii="Calibri" w:hAnsi="Calibri" w:cs="Calibri"/>
          <w:noProof/>
          <w:szCs w:val="24"/>
          <w:lang w:val="fr-FR"/>
          <w:rPrChange w:id="517" w:author="Ryckman, Jeffrey" w:date="2023-08-21T07:49:00Z">
            <w:rPr>
              <w:rFonts w:ascii="Calibri" w:hAnsi="Calibri" w:cs="Calibri"/>
              <w:noProof/>
              <w:szCs w:val="24"/>
            </w:rPr>
          </w:rPrChange>
        </w:rPr>
        <w:t xml:space="preserve">7. </w:t>
      </w:r>
      <w:r w:rsidRPr="00930CAB">
        <w:rPr>
          <w:rFonts w:ascii="Calibri" w:hAnsi="Calibri" w:cs="Calibri"/>
          <w:noProof/>
          <w:szCs w:val="24"/>
          <w:lang w:val="fr-FR"/>
          <w:rPrChange w:id="518" w:author="Ryckman, Jeffrey" w:date="2023-08-21T07:49:00Z">
            <w:rPr>
              <w:rFonts w:ascii="Calibri" w:hAnsi="Calibri" w:cs="Calibri"/>
              <w:noProof/>
              <w:szCs w:val="24"/>
            </w:rPr>
          </w:rPrChange>
        </w:rPr>
        <w:tab/>
        <w:t xml:space="preserve">2013 MC. </w:t>
      </w:r>
      <w:r w:rsidRPr="00663B55">
        <w:rPr>
          <w:rFonts w:ascii="Calibri" w:hAnsi="Calibri" w:cs="Calibri"/>
          <w:noProof/>
          <w:szCs w:val="24"/>
        </w:rPr>
        <w:t>C# Language Specification Version .NET 4.8.1. Published online 2013. Accessed January 31, 2023. https://dotnet.microsoft.com/en-us/download/dotnet-framework</w:t>
      </w:r>
    </w:p>
    <w:p w14:paraId="7D2C295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930CAB">
        <w:rPr>
          <w:rFonts w:ascii="Calibri" w:hAnsi="Calibri" w:cs="Calibri"/>
          <w:noProof/>
          <w:szCs w:val="24"/>
          <w:lang w:val="fr-FR"/>
          <w:rPrChange w:id="519" w:author="Ryckman, Jeffrey" w:date="2023-08-21T07:49:00Z">
            <w:rPr>
              <w:rFonts w:ascii="Calibri" w:hAnsi="Calibri" w:cs="Calibri"/>
              <w:noProof/>
              <w:szCs w:val="24"/>
            </w:rPr>
          </w:rPrChange>
        </w:rPr>
        <w:t xml:space="preserve">12. </w:t>
      </w:r>
      <w:r w:rsidRPr="00930CAB">
        <w:rPr>
          <w:rFonts w:ascii="Calibri" w:hAnsi="Calibri" w:cs="Calibri"/>
          <w:noProof/>
          <w:szCs w:val="24"/>
          <w:lang w:val="fr-FR"/>
          <w:rPrChange w:id="520" w:author="Ryckman, Jeffrey" w:date="2023-08-21T07:49:00Z">
            <w:rPr>
              <w:rFonts w:ascii="Calibri" w:hAnsi="Calibri" w:cs="Calibri"/>
              <w:noProof/>
              <w:szCs w:val="24"/>
            </w:rPr>
          </w:rPrChange>
        </w:rPr>
        <w:tab/>
        <w:t xml:space="preserve">Schuler T, Kipritidis J, Eade T, et al. </w:t>
      </w:r>
      <w:r w:rsidRPr="00663B55">
        <w:rPr>
          <w:rFonts w:ascii="Calibri" w:hAnsi="Calibri" w:cs="Calibri"/>
          <w:noProof/>
          <w:szCs w:val="24"/>
        </w:rPr>
        <w:t xml:space="preserve">Big Data Readiness in Radiation Oncology: An Efficient Approach for Relabeling Radiation Therapy Structures With Their TG-263 Standard Name in Real-World Data Sets. </w:t>
      </w:r>
      <w:r w:rsidRPr="00663B55">
        <w:rPr>
          <w:rFonts w:ascii="Calibri" w:hAnsi="Calibri" w:cs="Calibri"/>
          <w:i/>
          <w:iCs/>
          <w:noProof/>
          <w:szCs w:val="24"/>
        </w:rPr>
        <w:t>Adv Radiat Oncol</w:t>
      </w:r>
      <w:r w:rsidRPr="00663B55">
        <w:rPr>
          <w:rFonts w:ascii="Calibri" w:hAnsi="Calibri" w:cs="Calibri"/>
          <w:noProof/>
          <w:szCs w:val="24"/>
        </w:rPr>
        <w:t>. 2018;4(1):191-200. doi:10.1016/J.ADRO.2018.09.013</w:t>
      </w:r>
    </w:p>
    <w:p w14:paraId="3EB5BA1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663B55">
        <w:rPr>
          <w:rFonts w:ascii="Calibri" w:hAnsi="Calibri" w:cs="Calibri"/>
          <w:noProof/>
          <w:szCs w:val="24"/>
        </w:rPr>
        <w:t xml:space="preserve">13. </w:t>
      </w:r>
      <w:r w:rsidRPr="00663B55">
        <w:rPr>
          <w:rFonts w:ascii="Calibri" w:hAnsi="Calibri" w:cs="Calibri"/>
          <w:noProof/>
          <w:szCs w:val="24"/>
        </w:rPr>
        <w:tab/>
        <w:t xml:space="preserve">Cardan RA, Covington EL, Popple RA. 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6" w:author="Ryckman, Jeffrey" w:date="2023-08-08T18:19:00Z" w:initials="JR">
    <w:p w14:paraId="10B61AE2" w14:textId="77777777" w:rsidR="00930CAB" w:rsidRDefault="00930CAB" w:rsidP="00930CAB">
      <w:r>
        <w:rPr>
          <w:rStyle w:val="CommentReference"/>
        </w:rPr>
        <w:annotationRef/>
      </w:r>
      <w:r>
        <w:rPr>
          <w:color w:val="000000"/>
          <w:sz w:val="20"/>
          <w:szCs w:val="20"/>
        </w:rPr>
        <w:t>Do we need to say what AAPM BT task group did this? Is there an official name?</w:t>
      </w:r>
    </w:p>
  </w:comment>
  <w:comment w:id="213" w:author="Anderson, Brian (external email)" w:date="2023-08-25T14:10:00Z" w:initials="AB(e">
    <w:p w14:paraId="4B3BBDB9" w14:textId="224871B7" w:rsidR="003271FC" w:rsidRDefault="003271FC">
      <w:pPr>
        <w:pStyle w:val="CommentText"/>
      </w:pPr>
      <w:r>
        <w:rPr>
          <w:rStyle w:val="CommentReference"/>
        </w:rPr>
        <w:annotationRef/>
      </w:r>
      <w:r>
        <w:t>Add this to documents</w:t>
      </w:r>
    </w:p>
  </w:comment>
  <w:comment w:id="204" w:author="Ryckman, Jeffrey" w:date="2023-08-11T16:12:00Z" w:initials="JR">
    <w:p w14:paraId="3531FB90" w14:textId="77777777" w:rsidR="00930CAB" w:rsidRDefault="00930CAB" w:rsidP="00930CAB">
      <w:r>
        <w:rPr>
          <w:rStyle w:val="CommentReference"/>
        </w:rPr>
        <w:annotationRef/>
      </w:r>
      <w:r>
        <w:rPr>
          <w:color w:val="000000"/>
          <w:sz w:val="20"/>
          <w:szCs w:val="20"/>
        </w:rPr>
        <w:t>This section is crucial because it explains modifications to the ASTRO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B61AE2" w15:done="0"/>
  <w15:commentEx w15:paraId="4B3BBDB9" w15:done="0"/>
  <w15:commentEx w15:paraId="3531F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7D05A9" w16cex:dateUtc="2023-08-08T22:19:00Z"/>
  <w16cex:commentExtensible w16cex:durableId="289334C3" w16cex:dateUtc="2023-08-25T18:10:00Z"/>
  <w16cex:commentExtensible w16cex:durableId="2880DC73" w16cex:dateUtc="2023-08-11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B61AE2" w16cid:durableId="287D05A9"/>
  <w16cid:commentId w16cid:paraId="4B3BBDB9" w16cid:durableId="289334C3"/>
  <w16cid:commentId w16cid:paraId="3531FB90" w16cid:durableId="2880DC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 Brian">
    <w15:presenceInfo w15:providerId="AD" w15:userId="S::b5anderson@health.ucsd.edu::007e2feb-9ee3-4694-a5a9-0e79d13bdc19"/>
  </w15:person>
  <w15:person w15:author="Ryckman, Jeffrey">
    <w15:presenceInfo w15:providerId="AD" w15:userId="S::jmr10102@hsc.wvu.edu::07d5a093-4e87-4af1-b6cc-a4e16d8ddf89"/>
  </w15:person>
  <w15:person w15:author="Anderson, Brian (external email)">
    <w15:presenceInfo w15:providerId="AD" w15:userId="S::u376045@unch.unc.edu::fa292ae0-e427-4cbf-bd07-3f16dde955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1C77"/>
    <w:rsid w:val="0000344F"/>
    <w:rsid w:val="00003B89"/>
    <w:rsid w:val="000050B7"/>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98A"/>
    <w:rsid w:val="00097F3E"/>
    <w:rsid w:val="000A1C84"/>
    <w:rsid w:val="000A3B82"/>
    <w:rsid w:val="000A700A"/>
    <w:rsid w:val="000B119A"/>
    <w:rsid w:val="000B346C"/>
    <w:rsid w:val="000B62AA"/>
    <w:rsid w:val="000B7A57"/>
    <w:rsid w:val="000B7C67"/>
    <w:rsid w:val="000C525E"/>
    <w:rsid w:val="000C5EC1"/>
    <w:rsid w:val="000D226B"/>
    <w:rsid w:val="000D2A4A"/>
    <w:rsid w:val="000D5817"/>
    <w:rsid w:val="000D6B6C"/>
    <w:rsid w:val="000D758E"/>
    <w:rsid w:val="000E15CA"/>
    <w:rsid w:val="000F1B1B"/>
    <w:rsid w:val="000F2504"/>
    <w:rsid w:val="000F2BA1"/>
    <w:rsid w:val="000F47AA"/>
    <w:rsid w:val="000F70C5"/>
    <w:rsid w:val="00100470"/>
    <w:rsid w:val="0010384E"/>
    <w:rsid w:val="00103EB2"/>
    <w:rsid w:val="0011397C"/>
    <w:rsid w:val="00113AE9"/>
    <w:rsid w:val="00115CC2"/>
    <w:rsid w:val="001230EC"/>
    <w:rsid w:val="00126906"/>
    <w:rsid w:val="00126C79"/>
    <w:rsid w:val="001327E0"/>
    <w:rsid w:val="00134DA5"/>
    <w:rsid w:val="00141850"/>
    <w:rsid w:val="001518AD"/>
    <w:rsid w:val="00153CB7"/>
    <w:rsid w:val="00154E15"/>
    <w:rsid w:val="00156C1D"/>
    <w:rsid w:val="00162D0B"/>
    <w:rsid w:val="00164896"/>
    <w:rsid w:val="0017096E"/>
    <w:rsid w:val="00174E8E"/>
    <w:rsid w:val="00175F1D"/>
    <w:rsid w:val="00177C7F"/>
    <w:rsid w:val="00184381"/>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261BD"/>
    <w:rsid w:val="00231507"/>
    <w:rsid w:val="00232A0F"/>
    <w:rsid w:val="0023459B"/>
    <w:rsid w:val="002359E0"/>
    <w:rsid w:val="00235D79"/>
    <w:rsid w:val="00240719"/>
    <w:rsid w:val="002442B1"/>
    <w:rsid w:val="00247106"/>
    <w:rsid w:val="00247149"/>
    <w:rsid w:val="00252212"/>
    <w:rsid w:val="00252940"/>
    <w:rsid w:val="00253795"/>
    <w:rsid w:val="00253D46"/>
    <w:rsid w:val="00263FD5"/>
    <w:rsid w:val="00272639"/>
    <w:rsid w:val="00276D2B"/>
    <w:rsid w:val="00277A4B"/>
    <w:rsid w:val="00280615"/>
    <w:rsid w:val="00280BFC"/>
    <w:rsid w:val="002830E6"/>
    <w:rsid w:val="00283562"/>
    <w:rsid w:val="00283D99"/>
    <w:rsid w:val="00283F70"/>
    <w:rsid w:val="00284681"/>
    <w:rsid w:val="00285EAF"/>
    <w:rsid w:val="0029312E"/>
    <w:rsid w:val="002A076A"/>
    <w:rsid w:val="002A1237"/>
    <w:rsid w:val="002A3D89"/>
    <w:rsid w:val="002A4E42"/>
    <w:rsid w:val="002A75FD"/>
    <w:rsid w:val="002B0A00"/>
    <w:rsid w:val="002B0FD0"/>
    <w:rsid w:val="002B4FC7"/>
    <w:rsid w:val="002B515F"/>
    <w:rsid w:val="002B611C"/>
    <w:rsid w:val="002C0B24"/>
    <w:rsid w:val="002C160C"/>
    <w:rsid w:val="002C287D"/>
    <w:rsid w:val="002C2902"/>
    <w:rsid w:val="002C370F"/>
    <w:rsid w:val="002C5509"/>
    <w:rsid w:val="002C7055"/>
    <w:rsid w:val="002D15D1"/>
    <w:rsid w:val="002E4D60"/>
    <w:rsid w:val="002E7500"/>
    <w:rsid w:val="002F7EB4"/>
    <w:rsid w:val="0030002B"/>
    <w:rsid w:val="00306C64"/>
    <w:rsid w:val="003071DB"/>
    <w:rsid w:val="00307BCB"/>
    <w:rsid w:val="00312550"/>
    <w:rsid w:val="00312EAB"/>
    <w:rsid w:val="00320E66"/>
    <w:rsid w:val="00324160"/>
    <w:rsid w:val="00324679"/>
    <w:rsid w:val="003256B7"/>
    <w:rsid w:val="00325DBB"/>
    <w:rsid w:val="003271FC"/>
    <w:rsid w:val="00327DDF"/>
    <w:rsid w:val="00345832"/>
    <w:rsid w:val="00347BC6"/>
    <w:rsid w:val="00347DA8"/>
    <w:rsid w:val="00347F29"/>
    <w:rsid w:val="00350712"/>
    <w:rsid w:val="0035796E"/>
    <w:rsid w:val="003643E5"/>
    <w:rsid w:val="00365892"/>
    <w:rsid w:val="003670F7"/>
    <w:rsid w:val="003715E9"/>
    <w:rsid w:val="00371EC2"/>
    <w:rsid w:val="003727BE"/>
    <w:rsid w:val="0037723E"/>
    <w:rsid w:val="0037727C"/>
    <w:rsid w:val="00382195"/>
    <w:rsid w:val="0038316D"/>
    <w:rsid w:val="00386683"/>
    <w:rsid w:val="00393210"/>
    <w:rsid w:val="00394FA5"/>
    <w:rsid w:val="003A1D83"/>
    <w:rsid w:val="003A2916"/>
    <w:rsid w:val="003B193D"/>
    <w:rsid w:val="003B2D89"/>
    <w:rsid w:val="003B414D"/>
    <w:rsid w:val="003B5359"/>
    <w:rsid w:val="003B779D"/>
    <w:rsid w:val="003C140B"/>
    <w:rsid w:val="003C29B9"/>
    <w:rsid w:val="003D0B6E"/>
    <w:rsid w:val="003D0BBB"/>
    <w:rsid w:val="003D15A5"/>
    <w:rsid w:val="003D1B1D"/>
    <w:rsid w:val="003D3124"/>
    <w:rsid w:val="003D59E3"/>
    <w:rsid w:val="003D5F04"/>
    <w:rsid w:val="003D7D5D"/>
    <w:rsid w:val="003E0FF5"/>
    <w:rsid w:val="003E1740"/>
    <w:rsid w:val="003E2E2A"/>
    <w:rsid w:val="003E3855"/>
    <w:rsid w:val="003E6FAF"/>
    <w:rsid w:val="003E74E4"/>
    <w:rsid w:val="003F1A26"/>
    <w:rsid w:val="003F1D03"/>
    <w:rsid w:val="003F3054"/>
    <w:rsid w:val="003F3109"/>
    <w:rsid w:val="004008CE"/>
    <w:rsid w:val="00402035"/>
    <w:rsid w:val="00402EF0"/>
    <w:rsid w:val="00404991"/>
    <w:rsid w:val="00414C5D"/>
    <w:rsid w:val="00417ABA"/>
    <w:rsid w:val="00421163"/>
    <w:rsid w:val="00426644"/>
    <w:rsid w:val="00430343"/>
    <w:rsid w:val="00440838"/>
    <w:rsid w:val="00440E7D"/>
    <w:rsid w:val="00440F9B"/>
    <w:rsid w:val="004460A1"/>
    <w:rsid w:val="00452071"/>
    <w:rsid w:val="00453A40"/>
    <w:rsid w:val="00453DC3"/>
    <w:rsid w:val="00455EB8"/>
    <w:rsid w:val="004566F6"/>
    <w:rsid w:val="00462DFE"/>
    <w:rsid w:val="0046631C"/>
    <w:rsid w:val="00473533"/>
    <w:rsid w:val="0048328D"/>
    <w:rsid w:val="0048499A"/>
    <w:rsid w:val="00493DAF"/>
    <w:rsid w:val="00496C91"/>
    <w:rsid w:val="00496D2B"/>
    <w:rsid w:val="004979DB"/>
    <w:rsid w:val="004A3298"/>
    <w:rsid w:val="004A3858"/>
    <w:rsid w:val="004A5C76"/>
    <w:rsid w:val="004B0792"/>
    <w:rsid w:val="004B1BE1"/>
    <w:rsid w:val="004B535C"/>
    <w:rsid w:val="004B6560"/>
    <w:rsid w:val="004B75E0"/>
    <w:rsid w:val="004B768F"/>
    <w:rsid w:val="004C063B"/>
    <w:rsid w:val="004C1F8D"/>
    <w:rsid w:val="004C64DF"/>
    <w:rsid w:val="004C7A7F"/>
    <w:rsid w:val="004D195D"/>
    <w:rsid w:val="004D1DA5"/>
    <w:rsid w:val="004D6904"/>
    <w:rsid w:val="004D6916"/>
    <w:rsid w:val="004E7615"/>
    <w:rsid w:val="004F0846"/>
    <w:rsid w:val="004F47C2"/>
    <w:rsid w:val="004F5CF9"/>
    <w:rsid w:val="004F72DB"/>
    <w:rsid w:val="00500704"/>
    <w:rsid w:val="00502278"/>
    <w:rsid w:val="0050386F"/>
    <w:rsid w:val="00503F0D"/>
    <w:rsid w:val="005073F3"/>
    <w:rsid w:val="005212DC"/>
    <w:rsid w:val="00521554"/>
    <w:rsid w:val="005260EA"/>
    <w:rsid w:val="00533D55"/>
    <w:rsid w:val="00541877"/>
    <w:rsid w:val="00545BB1"/>
    <w:rsid w:val="0055158D"/>
    <w:rsid w:val="00556C7B"/>
    <w:rsid w:val="0056085F"/>
    <w:rsid w:val="00560F1F"/>
    <w:rsid w:val="005621B6"/>
    <w:rsid w:val="005709A1"/>
    <w:rsid w:val="00571645"/>
    <w:rsid w:val="0057500D"/>
    <w:rsid w:val="00575019"/>
    <w:rsid w:val="00575418"/>
    <w:rsid w:val="00577932"/>
    <w:rsid w:val="0058037B"/>
    <w:rsid w:val="005822D9"/>
    <w:rsid w:val="00583950"/>
    <w:rsid w:val="00586983"/>
    <w:rsid w:val="005873AC"/>
    <w:rsid w:val="00591E50"/>
    <w:rsid w:val="005A640C"/>
    <w:rsid w:val="005A72CA"/>
    <w:rsid w:val="005B08DF"/>
    <w:rsid w:val="005B0A92"/>
    <w:rsid w:val="005B6597"/>
    <w:rsid w:val="005B6BB1"/>
    <w:rsid w:val="005B6E5D"/>
    <w:rsid w:val="005C43C5"/>
    <w:rsid w:val="005C4DA5"/>
    <w:rsid w:val="005C5E51"/>
    <w:rsid w:val="005C5E75"/>
    <w:rsid w:val="005E028C"/>
    <w:rsid w:val="005E2F55"/>
    <w:rsid w:val="005F1AD1"/>
    <w:rsid w:val="005F1E83"/>
    <w:rsid w:val="005F2266"/>
    <w:rsid w:val="005F485B"/>
    <w:rsid w:val="005F5920"/>
    <w:rsid w:val="005F7533"/>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4610"/>
    <w:rsid w:val="006374CA"/>
    <w:rsid w:val="00637B6C"/>
    <w:rsid w:val="00643E40"/>
    <w:rsid w:val="006446A1"/>
    <w:rsid w:val="00644F59"/>
    <w:rsid w:val="00652028"/>
    <w:rsid w:val="006619ED"/>
    <w:rsid w:val="00663B55"/>
    <w:rsid w:val="00667BB9"/>
    <w:rsid w:val="0067344A"/>
    <w:rsid w:val="00683B6D"/>
    <w:rsid w:val="00685398"/>
    <w:rsid w:val="00691A2F"/>
    <w:rsid w:val="00692F72"/>
    <w:rsid w:val="0069514D"/>
    <w:rsid w:val="006A3DEA"/>
    <w:rsid w:val="006A5F03"/>
    <w:rsid w:val="006B12C8"/>
    <w:rsid w:val="006C361E"/>
    <w:rsid w:val="006C4885"/>
    <w:rsid w:val="006C5EFA"/>
    <w:rsid w:val="006C75A1"/>
    <w:rsid w:val="006C772B"/>
    <w:rsid w:val="006D0A9D"/>
    <w:rsid w:val="006D7CD0"/>
    <w:rsid w:val="006E4B46"/>
    <w:rsid w:val="006E4E8C"/>
    <w:rsid w:val="0070388A"/>
    <w:rsid w:val="007049FA"/>
    <w:rsid w:val="00704AE4"/>
    <w:rsid w:val="00707FC1"/>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97B25"/>
    <w:rsid w:val="007A325D"/>
    <w:rsid w:val="007A54C7"/>
    <w:rsid w:val="007A6BD9"/>
    <w:rsid w:val="007B090B"/>
    <w:rsid w:val="007B5023"/>
    <w:rsid w:val="007B6BE8"/>
    <w:rsid w:val="007B7E1B"/>
    <w:rsid w:val="007C0353"/>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367F4"/>
    <w:rsid w:val="008401FA"/>
    <w:rsid w:val="00843704"/>
    <w:rsid w:val="00844F51"/>
    <w:rsid w:val="00845CC7"/>
    <w:rsid w:val="0085057C"/>
    <w:rsid w:val="008533B4"/>
    <w:rsid w:val="00853FA7"/>
    <w:rsid w:val="0086406F"/>
    <w:rsid w:val="008671EA"/>
    <w:rsid w:val="008734E6"/>
    <w:rsid w:val="0087715B"/>
    <w:rsid w:val="0088582A"/>
    <w:rsid w:val="00885B8C"/>
    <w:rsid w:val="008864A3"/>
    <w:rsid w:val="00890EA2"/>
    <w:rsid w:val="00893E51"/>
    <w:rsid w:val="008A0247"/>
    <w:rsid w:val="008A7435"/>
    <w:rsid w:val="008B308F"/>
    <w:rsid w:val="008B5C15"/>
    <w:rsid w:val="008B5F66"/>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4550"/>
    <w:rsid w:val="00927BC7"/>
    <w:rsid w:val="00930CAB"/>
    <w:rsid w:val="009342D8"/>
    <w:rsid w:val="00934378"/>
    <w:rsid w:val="009350B7"/>
    <w:rsid w:val="00941212"/>
    <w:rsid w:val="0094468F"/>
    <w:rsid w:val="009458F5"/>
    <w:rsid w:val="00950343"/>
    <w:rsid w:val="00955522"/>
    <w:rsid w:val="00955ACB"/>
    <w:rsid w:val="00960FF2"/>
    <w:rsid w:val="00964112"/>
    <w:rsid w:val="009641D6"/>
    <w:rsid w:val="00964EAE"/>
    <w:rsid w:val="009670BD"/>
    <w:rsid w:val="0097109B"/>
    <w:rsid w:val="00971C47"/>
    <w:rsid w:val="0097525D"/>
    <w:rsid w:val="00976C4F"/>
    <w:rsid w:val="0098067C"/>
    <w:rsid w:val="009813E4"/>
    <w:rsid w:val="00982F5A"/>
    <w:rsid w:val="00986BC9"/>
    <w:rsid w:val="0098774C"/>
    <w:rsid w:val="00993CBF"/>
    <w:rsid w:val="00996118"/>
    <w:rsid w:val="009A3FA1"/>
    <w:rsid w:val="009A723A"/>
    <w:rsid w:val="009B07D5"/>
    <w:rsid w:val="009B0B7A"/>
    <w:rsid w:val="009B323A"/>
    <w:rsid w:val="009B3978"/>
    <w:rsid w:val="009B7C5C"/>
    <w:rsid w:val="009C025F"/>
    <w:rsid w:val="009D5C5C"/>
    <w:rsid w:val="009E1AE8"/>
    <w:rsid w:val="009E38CB"/>
    <w:rsid w:val="009E6883"/>
    <w:rsid w:val="009E699D"/>
    <w:rsid w:val="009F402C"/>
    <w:rsid w:val="009F502F"/>
    <w:rsid w:val="009F73E6"/>
    <w:rsid w:val="009F772F"/>
    <w:rsid w:val="00A00C31"/>
    <w:rsid w:val="00A01D73"/>
    <w:rsid w:val="00A05AB6"/>
    <w:rsid w:val="00A067C0"/>
    <w:rsid w:val="00A16575"/>
    <w:rsid w:val="00A20B27"/>
    <w:rsid w:val="00A22AFA"/>
    <w:rsid w:val="00A22D1C"/>
    <w:rsid w:val="00A2658A"/>
    <w:rsid w:val="00A27085"/>
    <w:rsid w:val="00A300CE"/>
    <w:rsid w:val="00A324A7"/>
    <w:rsid w:val="00A33696"/>
    <w:rsid w:val="00A3783D"/>
    <w:rsid w:val="00A414C5"/>
    <w:rsid w:val="00A45CD1"/>
    <w:rsid w:val="00A46A96"/>
    <w:rsid w:val="00A47B57"/>
    <w:rsid w:val="00A52A77"/>
    <w:rsid w:val="00A54A11"/>
    <w:rsid w:val="00A554FA"/>
    <w:rsid w:val="00A6127D"/>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01DF"/>
    <w:rsid w:val="00AB75D0"/>
    <w:rsid w:val="00AC0EA2"/>
    <w:rsid w:val="00AC39A0"/>
    <w:rsid w:val="00AC64AA"/>
    <w:rsid w:val="00AD4C59"/>
    <w:rsid w:val="00AD5C11"/>
    <w:rsid w:val="00AD5DD7"/>
    <w:rsid w:val="00AD7960"/>
    <w:rsid w:val="00AE7775"/>
    <w:rsid w:val="00AE7EBB"/>
    <w:rsid w:val="00AF02E7"/>
    <w:rsid w:val="00AF3D64"/>
    <w:rsid w:val="00AF45EA"/>
    <w:rsid w:val="00AF5C0B"/>
    <w:rsid w:val="00AF6E72"/>
    <w:rsid w:val="00B0059A"/>
    <w:rsid w:val="00B02D00"/>
    <w:rsid w:val="00B061D8"/>
    <w:rsid w:val="00B076F8"/>
    <w:rsid w:val="00B1058D"/>
    <w:rsid w:val="00B10815"/>
    <w:rsid w:val="00B17C4B"/>
    <w:rsid w:val="00B223E6"/>
    <w:rsid w:val="00B2271D"/>
    <w:rsid w:val="00B2298F"/>
    <w:rsid w:val="00B24EFB"/>
    <w:rsid w:val="00B42F42"/>
    <w:rsid w:val="00B439D4"/>
    <w:rsid w:val="00B45318"/>
    <w:rsid w:val="00B56154"/>
    <w:rsid w:val="00B647A2"/>
    <w:rsid w:val="00B667F5"/>
    <w:rsid w:val="00B70DCA"/>
    <w:rsid w:val="00B70DDC"/>
    <w:rsid w:val="00B72378"/>
    <w:rsid w:val="00B72641"/>
    <w:rsid w:val="00B86A67"/>
    <w:rsid w:val="00B90CA4"/>
    <w:rsid w:val="00BA0217"/>
    <w:rsid w:val="00BA11B5"/>
    <w:rsid w:val="00BA357D"/>
    <w:rsid w:val="00BB17AB"/>
    <w:rsid w:val="00BB344A"/>
    <w:rsid w:val="00BB6940"/>
    <w:rsid w:val="00BB7E1A"/>
    <w:rsid w:val="00BC2D3A"/>
    <w:rsid w:val="00BC363A"/>
    <w:rsid w:val="00BC794B"/>
    <w:rsid w:val="00BC7DAB"/>
    <w:rsid w:val="00BD4C02"/>
    <w:rsid w:val="00BD7230"/>
    <w:rsid w:val="00BE09F0"/>
    <w:rsid w:val="00BE222A"/>
    <w:rsid w:val="00BE2C15"/>
    <w:rsid w:val="00BE3908"/>
    <w:rsid w:val="00BE5A50"/>
    <w:rsid w:val="00BE670D"/>
    <w:rsid w:val="00BE6EFA"/>
    <w:rsid w:val="00BE79D0"/>
    <w:rsid w:val="00BF0F9E"/>
    <w:rsid w:val="00BF59D4"/>
    <w:rsid w:val="00C04C5C"/>
    <w:rsid w:val="00C21468"/>
    <w:rsid w:val="00C218EC"/>
    <w:rsid w:val="00C25DB3"/>
    <w:rsid w:val="00C26199"/>
    <w:rsid w:val="00C26843"/>
    <w:rsid w:val="00C32FD5"/>
    <w:rsid w:val="00C34D00"/>
    <w:rsid w:val="00C36FEC"/>
    <w:rsid w:val="00C405E7"/>
    <w:rsid w:val="00C4125D"/>
    <w:rsid w:val="00C41ADA"/>
    <w:rsid w:val="00C47333"/>
    <w:rsid w:val="00C53E81"/>
    <w:rsid w:val="00C545D5"/>
    <w:rsid w:val="00C54CA8"/>
    <w:rsid w:val="00C56481"/>
    <w:rsid w:val="00C56A26"/>
    <w:rsid w:val="00C57F42"/>
    <w:rsid w:val="00C61471"/>
    <w:rsid w:val="00C636FA"/>
    <w:rsid w:val="00C64F92"/>
    <w:rsid w:val="00C65701"/>
    <w:rsid w:val="00C65E6B"/>
    <w:rsid w:val="00C70224"/>
    <w:rsid w:val="00C716DD"/>
    <w:rsid w:val="00C71D14"/>
    <w:rsid w:val="00C73E95"/>
    <w:rsid w:val="00C77A66"/>
    <w:rsid w:val="00C8268F"/>
    <w:rsid w:val="00C84178"/>
    <w:rsid w:val="00C90A5F"/>
    <w:rsid w:val="00C92FAD"/>
    <w:rsid w:val="00C9514D"/>
    <w:rsid w:val="00C9685F"/>
    <w:rsid w:val="00CA01AA"/>
    <w:rsid w:val="00CA64FA"/>
    <w:rsid w:val="00CB3846"/>
    <w:rsid w:val="00CB3F5C"/>
    <w:rsid w:val="00CB7314"/>
    <w:rsid w:val="00CC164E"/>
    <w:rsid w:val="00CC278E"/>
    <w:rsid w:val="00CD0B06"/>
    <w:rsid w:val="00CD1E84"/>
    <w:rsid w:val="00CD2A9D"/>
    <w:rsid w:val="00CD6852"/>
    <w:rsid w:val="00CD6ED4"/>
    <w:rsid w:val="00CE6D55"/>
    <w:rsid w:val="00CF2821"/>
    <w:rsid w:val="00CF359B"/>
    <w:rsid w:val="00CF4E70"/>
    <w:rsid w:val="00D01ACE"/>
    <w:rsid w:val="00D1320D"/>
    <w:rsid w:val="00D17B67"/>
    <w:rsid w:val="00D17D59"/>
    <w:rsid w:val="00D17F51"/>
    <w:rsid w:val="00D22FA4"/>
    <w:rsid w:val="00D235A2"/>
    <w:rsid w:val="00D3323C"/>
    <w:rsid w:val="00D40F81"/>
    <w:rsid w:val="00D42716"/>
    <w:rsid w:val="00D454C6"/>
    <w:rsid w:val="00D4657B"/>
    <w:rsid w:val="00D50C33"/>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34C5"/>
    <w:rsid w:val="00D952C8"/>
    <w:rsid w:val="00D96F4B"/>
    <w:rsid w:val="00D9760F"/>
    <w:rsid w:val="00DA1A4F"/>
    <w:rsid w:val="00DA1BDB"/>
    <w:rsid w:val="00DA67C3"/>
    <w:rsid w:val="00DC03B6"/>
    <w:rsid w:val="00DC4778"/>
    <w:rsid w:val="00DD09CD"/>
    <w:rsid w:val="00DD509B"/>
    <w:rsid w:val="00DE018F"/>
    <w:rsid w:val="00DE4FB2"/>
    <w:rsid w:val="00DF2B84"/>
    <w:rsid w:val="00E01385"/>
    <w:rsid w:val="00E030A9"/>
    <w:rsid w:val="00E0682B"/>
    <w:rsid w:val="00E07932"/>
    <w:rsid w:val="00E10315"/>
    <w:rsid w:val="00E11B79"/>
    <w:rsid w:val="00E12270"/>
    <w:rsid w:val="00E13A31"/>
    <w:rsid w:val="00E15FD9"/>
    <w:rsid w:val="00E16D87"/>
    <w:rsid w:val="00E21B75"/>
    <w:rsid w:val="00E23FDD"/>
    <w:rsid w:val="00E24D23"/>
    <w:rsid w:val="00E2530F"/>
    <w:rsid w:val="00E2716D"/>
    <w:rsid w:val="00E274CE"/>
    <w:rsid w:val="00E331CB"/>
    <w:rsid w:val="00E3543B"/>
    <w:rsid w:val="00E36B31"/>
    <w:rsid w:val="00E40491"/>
    <w:rsid w:val="00E41FE8"/>
    <w:rsid w:val="00E42C1C"/>
    <w:rsid w:val="00E4389A"/>
    <w:rsid w:val="00E45FAD"/>
    <w:rsid w:val="00E47F51"/>
    <w:rsid w:val="00E50AC2"/>
    <w:rsid w:val="00E60186"/>
    <w:rsid w:val="00E6743F"/>
    <w:rsid w:val="00E67F70"/>
    <w:rsid w:val="00E70234"/>
    <w:rsid w:val="00E70B4C"/>
    <w:rsid w:val="00E82215"/>
    <w:rsid w:val="00E83B3B"/>
    <w:rsid w:val="00E86107"/>
    <w:rsid w:val="00E871C0"/>
    <w:rsid w:val="00E9234F"/>
    <w:rsid w:val="00E95EAE"/>
    <w:rsid w:val="00E97147"/>
    <w:rsid w:val="00EA20DA"/>
    <w:rsid w:val="00EA24C6"/>
    <w:rsid w:val="00EA36AE"/>
    <w:rsid w:val="00EA4773"/>
    <w:rsid w:val="00EA6C5A"/>
    <w:rsid w:val="00EB043E"/>
    <w:rsid w:val="00EB2651"/>
    <w:rsid w:val="00EB3021"/>
    <w:rsid w:val="00EB3E8E"/>
    <w:rsid w:val="00EB656F"/>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2E39"/>
    <w:rsid w:val="00EE4918"/>
    <w:rsid w:val="00EE64FF"/>
    <w:rsid w:val="00EE6631"/>
    <w:rsid w:val="00EF4D79"/>
    <w:rsid w:val="00EF4F4E"/>
    <w:rsid w:val="00EF7D6D"/>
    <w:rsid w:val="00F02815"/>
    <w:rsid w:val="00F05CB9"/>
    <w:rsid w:val="00F06CE2"/>
    <w:rsid w:val="00F13D6D"/>
    <w:rsid w:val="00F16A25"/>
    <w:rsid w:val="00F16B4C"/>
    <w:rsid w:val="00F17C6D"/>
    <w:rsid w:val="00F222C5"/>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rtable.com/shrojSoXyfnHHKzJ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11185</Words>
  <Characters>63755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 (external email)</cp:lastModifiedBy>
  <cp:revision>7</cp:revision>
  <dcterms:created xsi:type="dcterms:W3CDTF">2023-08-25T17:51:00Z</dcterms:created>
  <dcterms:modified xsi:type="dcterms:W3CDTF">2023-08-25T18:15:00Z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
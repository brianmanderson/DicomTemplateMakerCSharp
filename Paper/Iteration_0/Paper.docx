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877D0" w14:textId="18BA17BE" w:rsidR="003D0BBB" w:rsidRDefault="003D0BBB" w:rsidP="00421163">
      <w:pPr>
        <w:pStyle w:val="Heading1"/>
      </w:pPr>
      <w:r>
        <w:t>Title Page</w:t>
      </w:r>
    </w:p>
    <w:p w14:paraId="15599834" w14:textId="548DA9E7" w:rsidR="003D0BBB" w:rsidRDefault="003D0BBB" w:rsidP="003D0BBB">
      <w:r>
        <w:t>Some title</w:t>
      </w:r>
    </w:p>
    <w:p w14:paraId="59BBD75C" w14:textId="762348F6" w:rsidR="003D5F04" w:rsidRDefault="003D5F04" w:rsidP="003D5F04">
      <w:pPr>
        <w:jc w:val="center"/>
      </w:pPr>
      <w:r w:rsidRPr="003D5F04">
        <w:rPr>
          <w:b/>
          <w:bCs/>
        </w:rPr>
        <w:t xml:space="preserve">Brian M. Anderson </w:t>
      </w:r>
      <w:r>
        <w:rPr>
          <w:b/>
          <w:bCs/>
        </w:rPr>
        <w:t>PhD</w:t>
      </w:r>
      <w:r w:rsidRPr="003D5F04">
        <w:rPr>
          <w:b/>
          <w:bCs/>
          <w:vertAlign w:val="superscript"/>
        </w:rPr>
        <w:t>1</w:t>
      </w:r>
      <w:r>
        <w:rPr>
          <w:b/>
          <w:bCs/>
        </w:rPr>
        <w:t>, Kevin L. Moore</w:t>
      </w:r>
      <w:r w:rsidRPr="003D5F04">
        <w:rPr>
          <w:b/>
          <w:bCs/>
          <w:vertAlign w:val="superscript"/>
        </w:rPr>
        <w:t>1</w:t>
      </w:r>
      <w:r>
        <w:rPr>
          <w:b/>
          <w:bCs/>
        </w:rPr>
        <w:t>, Casey Bojechko</w:t>
      </w:r>
      <w:r w:rsidRPr="003D5F04">
        <w:rPr>
          <w:b/>
          <w:bCs/>
          <w:vertAlign w:val="superscript"/>
        </w:rPr>
        <w:t>1</w:t>
      </w:r>
    </w:p>
    <w:p w14:paraId="42B302DF" w14:textId="5C8EFA89" w:rsidR="003D5F04" w:rsidRDefault="003D5F04" w:rsidP="003D5F04">
      <w:pPr>
        <w:jc w:val="center"/>
        <w:rPr>
          <w:i/>
          <w:iCs/>
        </w:rPr>
      </w:pPr>
      <w:r>
        <w:rPr>
          <w:i/>
          <w:iCs/>
        </w:rPr>
        <w:t>University of California San Diego Health</w:t>
      </w:r>
    </w:p>
    <w:p w14:paraId="609F42D2" w14:textId="465BA65F" w:rsidR="003D5F04" w:rsidRPr="003D5F04" w:rsidRDefault="003D5F04" w:rsidP="003D5F04">
      <w:pPr>
        <w:jc w:val="center"/>
        <w:rPr>
          <w:i/>
          <w:iCs/>
        </w:rPr>
      </w:pPr>
      <w:r w:rsidRPr="003D5F04">
        <w:rPr>
          <w:b/>
          <w:bCs/>
          <w:i/>
          <w:iCs/>
          <w:vertAlign w:val="superscript"/>
        </w:rPr>
        <w:t>1</w:t>
      </w:r>
      <w:r>
        <w:rPr>
          <w:i/>
          <w:iCs/>
        </w:rPr>
        <w:t>Department of Radiation Medicine &amp; Applied Sciences</w:t>
      </w:r>
    </w:p>
    <w:p w14:paraId="2C997B25" w14:textId="7A9EDB09" w:rsidR="00AA1C3D" w:rsidRDefault="00421163" w:rsidP="00421163">
      <w:pPr>
        <w:pStyle w:val="Heading1"/>
      </w:pPr>
      <w:r>
        <w:t>Abstract</w:t>
      </w:r>
    </w:p>
    <w:p w14:paraId="248C28B7" w14:textId="6B5B93E5" w:rsidR="00421163" w:rsidRDefault="00421163" w:rsidP="00421163">
      <w:r>
        <w:t>Consistency of nomenclature within radiation oncology is becoming increasingly important as data sharing becomes more prevalent and accessible.</w:t>
      </w:r>
      <w:r w:rsidR="00C8268F" w:rsidRPr="00C8268F">
        <w:t xml:space="preserve"> </w:t>
      </w:r>
      <w:r w:rsidR="00C8268F" w:rsidRPr="00C8268F">
        <w:t xml:space="preserve">Further standardization and automation of radiation oncology workflows depend on standardized contour nomenclature. </w:t>
      </w:r>
      <w:r>
        <w:t xml:space="preserve"> The American Association of Physicists in Medicine (AAPM) have created a report, Number 263 titled ‘Standardizing Nomenclatures in Radiation Oncology’</w:t>
      </w:r>
      <w:r w:rsidR="00DD09CD">
        <w:t xml:space="preserve"> to assist </w:t>
      </w:r>
      <w:r w:rsidR="00F249CB">
        <w:t>in this</w:t>
      </w:r>
      <w:r w:rsidR="00DD09CD">
        <w:t xml:space="preserve"> nomenclature</w:t>
      </w:r>
      <w:r>
        <w:t xml:space="preserve">. Unfortunately, the burden of converting </w:t>
      </w:r>
      <w:r w:rsidR="00007E18">
        <w:t xml:space="preserve">to the new </w:t>
      </w:r>
      <w:r w:rsidR="00982F5A">
        <w:t xml:space="preserve">nomenclature requires retraining of staff or creation of templates, depending on the treatment planning system </w:t>
      </w:r>
      <w:r w:rsidR="00F249CB">
        <w:t>implemented</w:t>
      </w:r>
      <w:r w:rsidR="00982F5A">
        <w:t>. Our work aims to provide a simple method</w:t>
      </w:r>
      <w:r w:rsidR="002B611C">
        <w:t xml:space="preserve"> </w:t>
      </w:r>
      <w:r w:rsidR="00982F5A">
        <w:t xml:space="preserve">of creating DICOM RT Structure files, along with providing several templates already </w:t>
      </w:r>
      <w:r w:rsidR="002B611C">
        <w:t xml:space="preserve">conforming to Report 263. The </w:t>
      </w:r>
      <w:r w:rsidR="00306C64">
        <w:t>C</w:t>
      </w:r>
      <w:r w:rsidR="002B611C">
        <w:t xml:space="preserve"># program has been written as an installable executable on any </w:t>
      </w:r>
      <w:proofErr w:type="gramStart"/>
      <w:r w:rsidR="00F249CB">
        <w:t>W</w:t>
      </w:r>
      <w:r w:rsidR="00BE3908">
        <w:t>indows system</w:t>
      </w:r>
      <w:r w:rsidR="00F249CB">
        <w:t>,</w:t>
      </w:r>
      <w:r w:rsidR="00BE3908">
        <w:t xml:space="preserve"> and</w:t>
      </w:r>
      <w:proofErr w:type="gramEnd"/>
      <w:r w:rsidR="00F249CB">
        <w:t xml:space="preserve"> has</w:t>
      </w:r>
      <w:r w:rsidR="002B611C">
        <w:t xml:space="preserve"> </w:t>
      </w:r>
      <w:r w:rsidR="00560F1F">
        <w:t xml:space="preserve">been </w:t>
      </w:r>
      <w:r w:rsidR="002B611C">
        <w:t>evaluated for ease of use and functionality.</w:t>
      </w:r>
      <w:r w:rsidR="00D65047">
        <w:t xml:space="preserve"> The program will be publicly available via our GitHub page, allowing feedback and improvement as needed from community use.</w:t>
      </w:r>
    </w:p>
    <w:p w14:paraId="00147A5F" w14:textId="2A47FA94" w:rsidR="00C53E81" w:rsidRDefault="00C53E81" w:rsidP="00C53E81">
      <w:pPr>
        <w:pStyle w:val="Heading1"/>
      </w:pPr>
      <w:r>
        <w:t>Introduction</w:t>
      </w:r>
    </w:p>
    <w:p w14:paraId="7B4CBD2A" w14:textId="27BD18E6" w:rsidR="00691A2F" w:rsidRDefault="00C53E81" w:rsidP="00421163">
      <w:r>
        <w:t xml:space="preserve">In the creation of a treatment plan within radiation oncology, regions of interest (ROIs) must be defined. These ROIs can be the target of radiation therapy, </w:t>
      </w:r>
      <w:r w:rsidR="007F3FF8">
        <w:t>organs at risk (OARs), contrast agents, etc. While the Digital Imaging and Communications in Medicine (DICOM) provides a standard for communicating these generated structures (RT-Structures) in</w:t>
      </w:r>
      <w:r w:rsidR="0079077A">
        <w:t xml:space="preserve"> the</w:t>
      </w:r>
      <w:r w:rsidR="007F3FF8">
        <w:t xml:space="preserve"> treatment planning system, the creation of the RT-Structures is often left to the treatment planning system.</w:t>
      </w:r>
    </w:p>
    <w:p w14:paraId="13A5148B" w14:textId="4ECAC5C0" w:rsidR="009100C1" w:rsidRDefault="007F3FF8" w:rsidP="00421163">
      <w:r>
        <w:t xml:space="preserve">The most important ROIs will vary based on </w:t>
      </w:r>
      <w:r w:rsidR="00691A2F">
        <w:t xml:space="preserve">the </w:t>
      </w:r>
      <w:r>
        <w:t xml:space="preserve">treatment site. For example, </w:t>
      </w:r>
      <w:r w:rsidR="00691A2F">
        <w:t xml:space="preserve">when treating disease in the skull, </w:t>
      </w:r>
      <w:r>
        <w:t xml:space="preserve">the Liver will likely not </w:t>
      </w:r>
      <w:r w:rsidR="009100C1">
        <w:t>be of interest. Depending on the treatment planning system, the user will then be required to manually create each ROI, individually labeling the structures involved (</w:t>
      </w:r>
      <w:r w:rsidR="000A700A">
        <w:t xml:space="preserve">‘Liver’, </w:t>
      </w:r>
      <w:r w:rsidR="009100C1">
        <w:t xml:space="preserve">‘Brain’, ‘Brainstem’, etc.). This can be not only tedious, but also error prone (‘Brian’ instead of ‘Brain’). </w:t>
      </w:r>
      <w:r w:rsidR="000958C1">
        <w:t>Furthermore, the naming of an ROI can vary from person to person (‘</w:t>
      </w:r>
      <w:proofErr w:type="spellStart"/>
      <w:r w:rsidR="000958C1">
        <w:t>Lung_R</w:t>
      </w:r>
      <w:proofErr w:type="spellEnd"/>
      <w:r w:rsidR="000958C1">
        <w:t xml:space="preserve">’ vs ‘Right Lung’). </w:t>
      </w:r>
      <w:r w:rsidR="009100C1">
        <w:t xml:space="preserve">While several treatment planning systems provide a method of creating templates to automatically create the desired ROIs based on the treatment </w:t>
      </w:r>
      <w:proofErr w:type="gramStart"/>
      <w:r w:rsidR="009100C1">
        <w:t>site[</w:t>
      </w:r>
      <w:commentRangeStart w:id="0"/>
      <w:proofErr w:type="gramEnd"/>
      <w:r w:rsidR="009100C1">
        <w:t xml:space="preserve">ref </w:t>
      </w:r>
      <w:commentRangeEnd w:id="0"/>
      <w:r w:rsidR="00AD5C11">
        <w:rPr>
          <w:rStyle w:val="CommentReference"/>
        </w:rPr>
        <w:commentReference w:id="0"/>
      </w:r>
      <w:r w:rsidR="009100C1">
        <w:t xml:space="preserve">for </w:t>
      </w:r>
      <w:proofErr w:type="spellStart"/>
      <w:r w:rsidR="009100C1">
        <w:t>varian</w:t>
      </w:r>
      <w:proofErr w:type="spellEnd"/>
      <w:r w:rsidR="009100C1">
        <w:t xml:space="preserve">, others?], these templates </w:t>
      </w:r>
      <w:r w:rsidR="002B515F">
        <w:t>are often manually created, a relatively time intensive process which will need to be repeated if templates need to be changed</w:t>
      </w:r>
      <w:r w:rsidR="009100C1">
        <w:t>.</w:t>
      </w:r>
    </w:p>
    <w:p w14:paraId="5B7D05A9" w14:textId="77777777" w:rsidR="00A93AC3" w:rsidRDefault="00C41ADA" w:rsidP="00421163">
      <w:r>
        <w:t xml:space="preserve">The American Association of Physics in Medicine (AAPM) has created Report 263 titled ‘Standardizing Nomenclatures in Radiation Oncology’, whose purpose is to provide guidance on </w:t>
      </w:r>
      <w:r w:rsidR="002B515F">
        <w:t>a standard nomenclature for</w:t>
      </w:r>
      <w:r>
        <w:t xml:space="preserve"> ROIs. Unfortunately, adoption of this can be difficult based on the tools available in the clinic. </w:t>
      </w:r>
      <w:r w:rsidR="000958C1">
        <w:t>In a recent survey provided by TG-263</w:t>
      </w:r>
      <w:r w:rsidR="00A3783D">
        <w:t>, 689 responses from members of AAPM, the American Society for Radiation Oncology (ASTRO), and the American Association of Medical Dosimetrists (AAMD) were asked about their likelihood for adopting TG-263</w:t>
      </w:r>
      <w:r w:rsidR="00AD5C11">
        <w:fldChar w:fldCharType="begin" w:fldLock="1"/>
      </w:r>
      <w:r w:rsidR="0002678A">
        <w:instrText>ADDIN CSL_CITATION {"citationItems":[{"id":"ITEM-1","itemData":{"author":[{"dropping-particle":"","family":"Larouche, R., Mayo, C., Tantot, L., Ying, X., Covington","given":"E.","non-dropping-particle":"","parse-names":false,"suffix":""}],"id":"ITEM-1","issued":{"date-parts":[["2022"]]},"publisher-place":"Quebec, QC","title":"Update from AAPM TG263U1: Standardizing Nomenclatures in RO","type":"paper-conference"},"uris":["http://www.mendeley.com/documents/?uuid=5490b43d-d19e-4e38-9a26-0a43f073ce2d"]}],"mendeley":{"formattedCitation":"&lt;sup&gt;1&lt;/sup&gt;","plainTextFormattedCitation":"1","previouslyFormattedCitation":"&lt;sup&gt;1&lt;/sup&gt;"},"properties":{"noteIndex":0},"schema":"https://github.com/citation-style-language/schema/raw/master/csl-citation.json"}</w:instrText>
      </w:r>
      <w:r w:rsidR="00AD5C11">
        <w:fldChar w:fldCharType="separate"/>
      </w:r>
      <w:r w:rsidR="00AD5C11" w:rsidRPr="00AD5C11">
        <w:rPr>
          <w:noProof/>
          <w:vertAlign w:val="superscript"/>
        </w:rPr>
        <w:t>1</w:t>
      </w:r>
      <w:r w:rsidR="00AD5C11">
        <w:fldChar w:fldCharType="end"/>
      </w:r>
      <w:r w:rsidR="00A3783D">
        <w:t xml:space="preserve">. For respondents who had not yet adopted the </w:t>
      </w:r>
      <w:r w:rsidR="00A3783D">
        <w:lastRenderedPageBreak/>
        <w:t>nomenclature, the majority stated</w:t>
      </w:r>
      <w:r w:rsidR="000958C1">
        <w:t xml:space="preserve"> that the largest hurdle was difficulty with retraining staff </w:t>
      </w:r>
      <w:r w:rsidR="008E0581">
        <w:t>and/</w:t>
      </w:r>
      <w:r w:rsidR="000958C1">
        <w:t>or a lack of time</w:t>
      </w:r>
      <w:r w:rsidR="00B223E6">
        <w:t>/resources</w:t>
      </w:r>
      <w:r w:rsidR="000958C1">
        <w:t xml:space="preserve"> to create new templates.</w:t>
      </w:r>
    </w:p>
    <w:p w14:paraId="39A0624B" w14:textId="09E0DF8A" w:rsidR="000958C1" w:rsidRDefault="000958C1" w:rsidP="00421163">
      <w:r>
        <w:t xml:space="preserve">With this work, we hope to provide a simple, system that will automatically create the desired RT-Structure </w:t>
      </w:r>
      <w:proofErr w:type="gramStart"/>
      <w:r>
        <w:t>files</w:t>
      </w:r>
      <w:r w:rsidR="00320E66">
        <w:t>, and</w:t>
      </w:r>
      <w:proofErr w:type="gramEnd"/>
      <w:r w:rsidR="00320E66">
        <w:t xml:space="preserve"> provide several ‘standard’ templates for commonly treated sites.</w:t>
      </w:r>
      <w:r w:rsidR="00A93AC3">
        <w:t xml:space="preserve"> The system is designed to work on any </w:t>
      </w:r>
      <w:proofErr w:type="gramStart"/>
      <w:r w:rsidR="00A93AC3">
        <w:t>Windows system, and</w:t>
      </w:r>
      <w:proofErr w:type="gramEnd"/>
      <w:r w:rsidR="00A93AC3">
        <w:t xml:space="preserve"> operate with all treatment planning systems by utilizing the DICOM standard.</w:t>
      </w:r>
    </w:p>
    <w:p w14:paraId="08F6E50E" w14:textId="45DA5828" w:rsidR="00BE2C15" w:rsidRDefault="00BE2C15" w:rsidP="00BE2C15">
      <w:pPr>
        <w:pStyle w:val="Heading1"/>
      </w:pPr>
      <w:r>
        <w:t>Methods</w:t>
      </w:r>
      <w:r w:rsidR="006B12C8">
        <w:t xml:space="preserve"> and Results</w:t>
      </w:r>
    </w:p>
    <w:p w14:paraId="08D034FE" w14:textId="73DC3D3F" w:rsidR="0003183B" w:rsidRDefault="00272639" w:rsidP="0003183B">
      <w:r>
        <w:t xml:space="preserve">The program was written using the </w:t>
      </w:r>
      <w:r w:rsidR="00306C64">
        <w:t>C</w:t>
      </w:r>
      <w:r>
        <w:t xml:space="preserve"># coding language [ref]. Manipulation of DICOM files was facilitated via the publicly available </w:t>
      </w:r>
      <w:proofErr w:type="spellStart"/>
      <w:r>
        <w:t>FellowOakDicom</w:t>
      </w:r>
      <w:proofErr w:type="spellEnd"/>
      <w:r>
        <w:t xml:space="preserve"> package</w:t>
      </w:r>
      <w:r w:rsidR="0002678A">
        <w:fldChar w:fldCharType="begin" w:fldLock="1"/>
      </w:r>
      <w:r w:rsidR="0002678A">
        <w:instrText>ADDIN CSL_CITATION {"citationItems":[{"id":"ITEM-1","itemData":{"URL":"https://github.com/fo-dicom/fo-dicom","accessed":{"date-parts":[["2022","7","22"]]},"id":"ITEM-1","issued":{"date-parts":[["0"]]},"title":"fo-dicom/fo-dicom: Fellow Oak DICOM for .NET, .NET Core, Universal Windows, Android, iOS, Mono and Unity","type":"webpage"},"uris":["http://www.mendeley.com/documents/?uuid=6369b9cb-4097-37ad-988b-26c8a2b47ef2"]}],"mendeley":{"formattedCitation":"&lt;sup&gt;2&lt;/sup&gt;","plainTextFormattedCitation":"2","previouslyFormattedCitation":"&lt;sup&gt;2&lt;/sup&gt;"},"properties":{"noteIndex":0},"schema":"https://github.com/citation-style-language/schema/raw/master/csl-citation.json"}</w:instrText>
      </w:r>
      <w:r w:rsidR="0002678A">
        <w:fldChar w:fldCharType="separate"/>
      </w:r>
      <w:r w:rsidR="0002678A" w:rsidRPr="0002678A">
        <w:rPr>
          <w:noProof/>
          <w:vertAlign w:val="superscript"/>
        </w:rPr>
        <w:t>2</w:t>
      </w:r>
      <w:r w:rsidR="0002678A">
        <w:fldChar w:fldCharType="end"/>
      </w:r>
      <w:r>
        <w:t xml:space="preserve">, and a </w:t>
      </w:r>
      <w:r w:rsidR="00306C64">
        <w:t>C</w:t>
      </w:r>
      <w:r>
        <w:t># wrapper for the ITK coding package, SimpleITK</w:t>
      </w:r>
      <w:r w:rsidR="002A4E42">
        <w:fldChar w:fldCharType="begin" w:fldLock="1"/>
      </w:r>
      <w:r w:rsidR="002A4E42">
        <w:instrText>ADDIN CSL_CITATION {"citationItems":[{"id":"ITEM-1","itemData":{"DOI":"10.18637/jss.v086.i08","ISSN":"15487660","abstract":"Many types of medical and scientific experiments acquire raw data in the form of images. Various forms of image processing and image analysis are used to transform the raw image data into quantitative measures that are the basis of subsequent statistical analysis. In this article we describe the SimpleITK R package. SimpleITK is a simplified interface to the insight segmentation and registration toolkit (ITK). ITK is an open source C++ toolkit that has been actively developed over the past 18 years and is widely used by the medical image analysis community. SimpleITK provides packages for many interpreter environments, including R. Currently, it includes several hundred classes for image analysis including a wide range of image input and output, filtering operations, and higher level components for segmentation and registration. Using SimpleITK, development of complex combinations of image and statistical analysis procedures is feasible. This article includes several examples of computational image analysis tasks implemented using SimpleITK, including spherical marker localization, multi-modal image registration, segmentation evaluation, and cell image analysis.","author":[{"dropping-particle":"","family":"Beare","given":"Richard","non-dropping-particle":"","parse-names":false,"suffix":""},{"dropping-particle":"","family":"Lowekamp","given":"Bradley","non-dropping-particle":"","parse-names":false,"suffix":""},{"dropping-particle":"","family":"Yaniv","given":"Ziv","non-dropping-particle":"","parse-names":false,"suffix":""}],"container-title":"Journal of Statistical Software","id":"ITEM-1","issue":"1","issued":{"date-parts":[["2018","9","4"]]},"page":"1-35","publisher":"American Statistical Association","title":"Image segmentation, registration and characterization in R with simpleITK","type":"article-journal","volume":"86"},"uris":["http://www.mendeley.com/documents/?uuid=2232f934-7966-33d0-9f86-6d9f5042368e"]}],"mendeley":{"formattedCitation":"&lt;sup&gt;3&lt;/sup&gt;","plainTextFormattedCitation":"3"},"properties":{"noteIndex":0},"schema":"https://github.com/citation-style-language/schema/raw/master/csl-citation.json"}</w:instrText>
      </w:r>
      <w:r w:rsidR="002A4E42">
        <w:fldChar w:fldCharType="separate"/>
      </w:r>
      <w:r w:rsidR="002A4E42" w:rsidRPr="002A4E42">
        <w:rPr>
          <w:noProof/>
          <w:vertAlign w:val="superscript"/>
        </w:rPr>
        <w:t>3</w:t>
      </w:r>
      <w:r w:rsidR="002A4E42">
        <w:fldChar w:fldCharType="end"/>
      </w:r>
      <w:r>
        <w:t>.</w:t>
      </w:r>
    </w:p>
    <w:p w14:paraId="368DAABF" w14:textId="32925979" w:rsidR="0003183B" w:rsidRDefault="0003183B" w:rsidP="0003183B">
      <w:pPr>
        <w:pStyle w:val="Heading2"/>
      </w:pPr>
      <w:r>
        <w:t>Installation</w:t>
      </w:r>
    </w:p>
    <w:p w14:paraId="744B5386" w14:textId="448704B2" w:rsidR="0003183B" w:rsidRDefault="00756BB7" w:rsidP="00BE2C15">
      <w:r>
        <w:t xml:space="preserve">This program was written to be run on the Windows operating system, operating system 8 or later. </w:t>
      </w:r>
      <w:r w:rsidR="0003183B">
        <w:t>Th</w:t>
      </w:r>
      <w:r>
        <w:t>e</w:t>
      </w:r>
      <w:r w:rsidR="0003183B">
        <w:t xml:space="preserve"> program is available for download at </w:t>
      </w:r>
      <w:hyperlink r:id="rId9" w:history="1">
        <w:r w:rsidRPr="00F22EF7">
          <w:rPr>
            <w:rStyle w:val="Hyperlink"/>
          </w:rPr>
          <w:t>https://drive.google.com/drive/folders/113BQatCuYgOLmrDJEeARqACwGf6PwU9x</w:t>
        </w:r>
      </w:hyperlink>
      <w:r>
        <w:t xml:space="preserve">, and is presented as a zipped file. </w:t>
      </w:r>
      <w:r w:rsidR="00632549">
        <w:t xml:space="preserve">After extraction, the user should install with the setup.exe function, </w:t>
      </w:r>
      <w:r w:rsidR="00632549">
        <w:fldChar w:fldCharType="begin"/>
      </w:r>
      <w:r w:rsidR="00632549">
        <w:instrText xml:space="preserve"> REF _Ref110431597 \h </w:instrText>
      </w:r>
      <w:r w:rsidR="00632549">
        <w:fldChar w:fldCharType="separate"/>
      </w:r>
      <w:r w:rsidR="00632549">
        <w:t xml:space="preserve">Figure </w:t>
      </w:r>
      <w:r w:rsidR="00632549">
        <w:rPr>
          <w:noProof/>
        </w:rPr>
        <w:t>1</w:t>
      </w:r>
      <w:r w:rsidR="00632549">
        <w:fldChar w:fldCharType="end"/>
      </w:r>
      <w:r w:rsidR="00632549">
        <w:t>.</w:t>
      </w:r>
    </w:p>
    <w:p w14:paraId="3088A9FA" w14:textId="77777777" w:rsidR="00632549" w:rsidRDefault="00632549" w:rsidP="00632549">
      <w:pPr>
        <w:keepNext/>
      </w:pPr>
      <w:r>
        <w:rPr>
          <w:noProof/>
        </w:rPr>
        <w:drawing>
          <wp:inline distT="0" distB="0" distL="0" distR="0" wp14:anchorId="00B6E65A" wp14:editId="03AFB257">
            <wp:extent cx="2447925" cy="971550"/>
            <wp:effectExtent l="0" t="0" r="952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stretch>
                      <a:fillRect/>
                    </a:stretch>
                  </pic:blipFill>
                  <pic:spPr>
                    <a:xfrm>
                      <a:off x="0" y="0"/>
                      <a:ext cx="2447925" cy="971550"/>
                    </a:xfrm>
                    <a:prstGeom prst="rect">
                      <a:avLst/>
                    </a:prstGeom>
                  </pic:spPr>
                </pic:pic>
              </a:graphicData>
            </a:graphic>
          </wp:inline>
        </w:drawing>
      </w:r>
    </w:p>
    <w:p w14:paraId="6365941F" w14:textId="549C3CDF" w:rsidR="0003183B" w:rsidRDefault="00632549" w:rsidP="00632549">
      <w:pPr>
        <w:pStyle w:val="Caption"/>
      </w:pPr>
      <w:bookmarkStart w:id="1" w:name="_Ref110431597"/>
      <w:r>
        <w:t xml:space="preserve">Figure </w:t>
      </w:r>
      <w:r>
        <w:fldChar w:fldCharType="begin"/>
      </w:r>
      <w:r>
        <w:instrText xml:space="preserve"> SEQ Figure \* ARABIC </w:instrText>
      </w:r>
      <w:r>
        <w:fldChar w:fldCharType="separate"/>
      </w:r>
      <w:r w:rsidR="00EE249E">
        <w:rPr>
          <w:noProof/>
        </w:rPr>
        <w:t>1</w:t>
      </w:r>
      <w:r>
        <w:fldChar w:fldCharType="end"/>
      </w:r>
      <w:bookmarkEnd w:id="1"/>
      <w:r>
        <w:t>: Demonstration of files present after download and unzip from the website</w:t>
      </w:r>
    </w:p>
    <w:p w14:paraId="11F0D9C2" w14:textId="18EC9729" w:rsidR="00EC287B" w:rsidRDefault="00EC287B" w:rsidP="00EC287B">
      <w:pPr>
        <w:pStyle w:val="Heading2"/>
      </w:pPr>
      <w:r>
        <w:t>Running program</w:t>
      </w:r>
    </w:p>
    <w:p w14:paraId="506CA07B" w14:textId="0F3C7745" w:rsidR="00632549" w:rsidRDefault="00EC287B" w:rsidP="00632549">
      <w:r>
        <w:t>After installation, the program can be found via searching ‘</w:t>
      </w:r>
      <w:proofErr w:type="spellStart"/>
      <w:r>
        <w:t>DicomTemplateMakerGUI</w:t>
      </w:r>
      <w:proofErr w:type="spellEnd"/>
      <w:r>
        <w:t xml:space="preserve">’, </w:t>
      </w:r>
      <w:r>
        <w:fldChar w:fldCharType="begin"/>
      </w:r>
      <w:r>
        <w:instrText xml:space="preserve"> REF _Ref110431845 \h </w:instrText>
      </w:r>
      <w:r>
        <w:fldChar w:fldCharType="separate"/>
      </w:r>
      <w:r>
        <w:t xml:space="preserve">Figure </w:t>
      </w:r>
      <w:r>
        <w:rPr>
          <w:noProof/>
        </w:rPr>
        <w:t>2</w:t>
      </w:r>
      <w:r>
        <w:fldChar w:fldCharType="end"/>
      </w:r>
      <w:r>
        <w:t>.</w:t>
      </w:r>
    </w:p>
    <w:p w14:paraId="6481EBCB" w14:textId="77777777" w:rsidR="00EC287B" w:rsidRDefault="00EC287B" w:rsidP="00EC287B">
      <w:pPr>
        <w:keepNext/>
      </w:pPr>
      <w:r>
        <w:rPr>
          <w:noProof/>
        </w:rPr>
        <w:lastRenderedPageBreak/>
        <w:drawing>
          <wp:inline distT="0" distB="0" distL="0" distR="0" wp14:anchorId="34EC6BD7" wp14:editId="3C8B7590">
            <wp:extent cx="1753678" cy="3079630"/>
            <wp:effectExtent l="0" t="0" r="0" b="698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1"/>
                    <a:stretch>
                      <a:fillRect/>
                    </a:stretch>
                  </pic:blipFill>
                  <pic:spPr>
                    <a:xfrm>
                      <a:off x="0" y="0"/>
                      <a:ext cx="1756198" cy="3084055"/>
                    </a:xfrm>
                    <a:prstGeom prst="rect">
                      <a:avLst/>
                    </a:prstGeom>
                  </pic:spPr>
                </pic:pic>
              </a:graphicData>
            </a:graphic>
          </wp:inline>
        </w:drawing>
      </w:r>
    </w:p>
    <w:p w14:paraId="1940D978" w14:textId="59F4DE46" w:rsidR="00EC287B" w:rsidRDefault="00EC287B" w:rsidP="00EC287B">
      <w:pPr>
        <w:pStyle w:val="Caption"/>
      </w:pPr>
      <w:bookmarkStart w:id="2" w:name="_Ref110431845"/>
      <w:r>
        <w:t xml:space="preserve">Figure </w:t>
      </w:r>
      <w:r>
        <w:fldChar w:fldCharType="begin"/>
      </w:r>
      <w:r>
        <w:instrText xml:space="preserve"> SEQ Figure \* ARABIC </w:instrText>
      </w:r>
      <w:r>
        <w:fldChar w:fldCharType="separate"/>
      </w:r>
      <w:r w:rsidR="00EE249E">
        <w:rPr>
          <w:noProof/>
        </w:rPr>
        <w:t>2</w:t>
      </w:r>
      <w:r>
        <w:fldChar w:fldCharType="end"/>
      </w:r>
      <w:bookmarkEnd w:id="2"/>
      <w:r>
        <w:t>: Searching for program post-installation</w:t>
      </w:r>
    </w:p>
    <w:p w14:paraId="4503DC8E" w14:textId="4A0C4C08" w:rsidR="00EC287B" w:rsidRPr="00EC287B" w:rsidRDefault="00EC287B" w:rsidP="00EC287B">
      <w:r>
        <w:t xml:space="preserve">The starting splash screen will highlight two buttons in green, prompting the user to either add a new template manually, or to create a template based on shipped default templates, </w:t>
      </w:r>
      <w:r w:rsidR="009B0B7A">
        <w:fldChar w:fldCharType="begin"/>
      </w:r>
      <w:r w:rsidR="009B0B7A">
        <w:instrText xml:space="preserve"> REF _Ref110431992 \h </w:instrText>
      </w:r>
      <w:r w:rsidR="009B0B7A">
        <w:fldChar w:fldCharType="separate"/>
      </w:r>
      <w:r w:rsidR="009B0B7A">
        <w:t xml:space="preserve">Figure </w:t>
      </w:r>
      <w:r w:rsidR="009B0B7A">
        <w:rPr>
          <w:noProof/>
        </w:rPr>
        <w:t>3</w:t>
      </w:r>
      <w:r w:rsidR="009B0B7A">
        <w:fldChar w:fldCharType="end"/>
      </w:r>
      <w:r>
        <w:t>.</w:t>
      </w:r>
    </w:p>
    <w:p w14:paraId="51ADE8D4" w14:textId="77777777" w:rsidR="00EC287B" w:rsidRDefault="00EC287B" w:rsidP="00EC287B">
      <w:pPr>
        <w:keepNext/>
      </w:pPr>
      <w:r>
        <w:rPr>
          <w:noProof/>
        </w:rPr>
        <w:drawing>
          <wp:inline distT="0" distB="0" distL="0" distR="0" wp14:anchorId="1CD17402" wp14:editId="16E4A2E2">
            <wp:extent cx="4201064" cy="2570459"/>
            <wp:effectExtent l="0" t="0" r="0" b="1905"/>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2"/>
                    <a:stretch>
                      <a:fillRect/>
                    </a:stretch>
                  </pic:blipFill>
                  <pic:spPr>
                    <a:xfrm>
                      <a:off x="0" y="0"/>
                      <a:ext cx="4205962" cy="2573456"/>
                    </a:xfrm>
                    <a:prstGeom prst="rect">
                      <a:avLst/>
                    </a:prstGeom>
                  </pic:spPr>
                </pic:pic>
              </a:graphicData>
            </a:graphic>
          </wp:inline>
        </w:drawing>
      </w:r>
    </w:p>
    <w:p w14:paraId="38071866" w14:textId="130C27D5" w:rsidR="00EC287B" w:rsidRDefault="00EC287B" w:rsidP="00EC287B">
      <w:pPr>
        <w:pStyle w:val="Caption"/>
      </w:pPr>
      <w:bookmarkStart w:id="3" w:name="_Ref110431992"/>
      <w:r>
        <w:t xml:space="preserve">Figure </w:t>
      </w:r>
      <w:r>
        <w:fldChar w:fldCharType="begin"/>
      </w:r>
      <w:r>
        <w:instrText xml:space="preserve"> SEQ Figure \* ARABIC </w:instrText>
      </w:r>
      <w:r>
        <w:fldChar w:fldCharType="separate"/>
      </w:r>
      <w:r w:rsidR="00EE249E">
        <w:rPr>
          <w:noProof/>
        </w:rPr>
        <w:t>3</w:t>
      </w:r>
      <w:r>
        <w:fldChar w:fldCharType="end"/>
      </w:r>
      <w:bookmarkEnd w:id="3"/>
      <w:r>
        <w:t xml:space="preserve">: </w:t>
      </w:r>
      <w:r w:rsidR="009B0B7A">
        <w:t>First run splash screen. Green buttons indicate the user should create a new template manually or via creation of the default shipped templates.</w:t>
      </w:r>
    </w:p>
    <w:p w14:paraId="6F1BF8B0" w14:textId="7953C9E3" w:rsidR="005709A1" w:rsidRDefault="005709A1" w:rsidP="005709A1">
      <w:pPr>
        <w:pStyle w:val="Heading2"/>
      </w:pPr>
      <w:r>
        <w:t xml:space="preserve">Creation of Template - </w:t>
      </w:r>
      <w:r>
        <w:t>Default</w:t>
      </w:r>
    </w:p>
    <w:p w14:paraId="175173B1" w14:textId="33AF2A26" w:rsidR="000F47AA" w:rsidRDefault="00853FA7" w:rsidP="000F47AA">
      <w:r>
        <w:t>The program comes with over 50 premade template options based on anatomical site and surgical status. Any number of these templates can be created via check box and selection of ‘Build Default Templates’ button,</w:t>
      </w:r>
      <w:r w:rsidR="00224DA2">
        <w:t xml:space="preserve"> </w:t>
      </w:r>
      <w:r w:rsidR="00224DA2">
        <w:fldChar w:fldCharType="begin"/>
      </w:r>
      <w:r w:rsidR="00224DA2">
        <w:instrText xml:space="preserve"> REF _Ref110432542 \h </w:instrText>
      </w:r>
      <w:r w:rsidR="00224DA2">
        <w:fldChar w:fldCharType="separate"/>
      </w:r>
      <w:r w:rsidR="00224DA2">
        <w:t xml:space="preserve">Figure </w:t>
      </w:r>
      <w:r w:rsidR="00224DA2">
        <w:rPr>
          <w:noProof/>
        </w:rPr>
        <w:t>4</w:t>
      </w:r>
      <w:r w:rsidR="00224DA2">
        <w:fldChar w:fldCharType="end"/>
      </w:r>
      <w:r>
        <w:t>.</w:t>
      </w:r>
      <w:r w:rsidR="000F47AA" w:rsidRPr="000F47AA">
        <w:t xml:space="preserve"> </w:t>
      </w:r>
      <w:r w:rsidR="000F47AA">
        <w:t>These default structures are based on ROIs defined at [anonymized for submission purposes], and [</w:t>
      </w:r>
      <w:commentRangeStart w:id="4"/>
      <w:r w:rsidR="000F47AA">
        <w:t xml:space="preserve">anonymized for submission </w:t>
      </w:r>
      <w:commentRangeEnd w:id="4"/>
      <w:r w:rsidR="000F47AA">
        <w:rPr>
          <w:rStyle w:val="CommentReference"/>
        </w:rPr>
        <w:commentReference w:id="4"/>
      </w:r>
      <w:r w:rsidR="000F47AA">
        <w:t>purposes].</w:t>
      </w:r>
    </w:p>
    <w:p w14:paraId="17D20524" w14:textId="2AD0196E" w:rsidR="005709A1" w:rsidRDefault="005709A1" w:rsidP="005709A1"/>
    <w:p w14:paraId="0BF93E48" w14:textId="77777777" w:rsidR="001E7B5D" w:rsidRDefault="001E7B5D" w:rsidP="001E7B5D">
      <w:pPr>
        <w:keepNext/>
      </w:pPr>
      <w:r>
        <w:rPr>
          <w:noProof/>
        </w:rPr>
        <w:drawing>
          <wp:inline distT="0" distB="0" distL="0" distR="0" wp14:anchorId="00C09EEE" wp14:editId="67331F3D">
            <wp:extent cx="5943600" cy="2696845"/>
            <wp:effectExtent l="0" t="0" r="0" b="825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3"/>
                    <a:stretch>
                      <a:fillRect/>
                    </a:stretch>
                  </pic:blipFill>
                  <pic:spPr>
                    <a:xfrm>
                      <a:off x="0" y="0"/>
                      <a:ext cx="5943600" cy="2696845"/>
                    </a:xfrm>
                    <a:prstGeom prst="rect">
                      <a:avLst/>
                    </a:prstGeom>
                  </pic:spPr>
                </pic:pic>
              </a:graphicData>
            </a:graphic>
          </wp:inline>
        </w:drawing>
      </w:r>
    </w:p>
    <w:p w14:paraId="58D83A37" w14:textId="52EFCDD1" w:rsidR="001E7B5D" w:rsidRDefault="001E7B5D" w:rsidP="001E7B5D">
      <w:pPr>
        <w:pStyle w:val="Caption"/>
      </w:pPr>
      <w:bookmarkStart w:id="5" w:name="_Ref110432542"/>
      <w:r>
        <w:t xml:space="preserve">Figure </w:t>
      </w:r>
      <w:r>
        <w:fldChar w:fldCharType="begin"/>
      </w:r>
      <w:r>
        <w:instrText xml:space="preserve"> SEQ Figure \* ARABIC </w:instrText>
      </w:r>
      <w:r>
        <w:fldChar w:fldCharType="separate"/>
      </w:r>
      <w:r w:rsidR="00EE249E">
        <w:rPr>
          <w:noProof/>
        </w:rPr>
        <w:t>4</w:t>
      </w:r>
      <w:r>
        <w:fldChar w:fldCharType="end"/>
      </w:r>
      <w:bookmarkEnd w:id="5"/>
      <w:r>
        <w:t>:</w:t>
      </w:r>
      <w:r w:rsidRPr="001E7B5D">
        <w:t xml:space="preserve"> </w:t>
      </w:r>
      <w:r>
        <w:t>Example of selecting ‘</w:t>
      </w:r>
      <w:proofErr w:type="spellStart"/>
      <w:r>
        <w:t>AbdPelvBladder</w:t>
      </w:r>
      <w:proofErr w:type="spellEnd"/>
      <w:r>
        <w:t>’ and ‘</w:t>
      </w:r>
      <w:proofErr w:type="spellStart"/>
      <w:r>
        <w:t>AbdPelvLiver</w:t>
      </w:r>
      <w:proofErr w:type="spellEnd"/>
      <w:r>
        <w:t>’ templates</w:t>
      </w:r>
      <w:r w:rsidR="00A324A7">
        <w:t xml:space="preserve"> from default templates.</w:t>
      </w:r>
    </w:p>
    <w:p w14:paraId="6D89CA8F" w14:textId="39D60643" w:rsidR="000F47AA" w:rsidRDefault="000F47AA" w:rsidP="000F47AA">
      <w:r>
        <w:t xml:space="preserve">These templates are then added to the main splash screen. Note that the color coding for each of these will automatically be red. The reason for this is that the program </w:t>
      </w:r>
      <w:r w:rsidR="005873AC">
        <w:t>does not yet know where DICOM files will be located. This will need to be set with</w:t>
      </w:r>
      <w:r w:rsidR="00F05CB9">
        <w:t>in each individual template, and will remain red otherwise</w:t>
      </w:r>
      <w:proofErr w:type="gramStart"/>
      <w:r w:rsidR="00F05CB9">
        <w:t>, .</w:t>
      </w:r>
      <w:proofErr w:type="gramEnd"/>
    </w:p>
    <w:p w14:paraId="728063C8" w14:textId="77777777" w:rsidR="00F05CB9" w:rsidRDefault="00F05CB9" w:rsidP="00F05CB9">
      <w:pPr>
        <w:keepNext/>
      </w:pPr>
      <w:r w:rsidRPr="00F05CB9">
        <w:drawing>
          <wp:inline distT="0" distB="0" distL="0" distR="0" wp14:anchorId="4087D508" wp14:editId="786E3806">
            <wp:extent cx="5055079" cy="3101867"/>
            <wp:effectExtent l="0" t="0" r="0" b="3810"/>
            <wp:docPr id="13" name="Picture 7" descr="Graphical user interface&#10;&#10;Description automatically generated">
              <a:extLst xmlns:a="http://schemas.openxmlformats.org/drawingml/2006/main">
                <a:ext uri="{FF2B5EF4-FFF2-40B4-BE49-F238E27FC236}">
                  <a16:creationId xmlns:a16="http://schemas.microsoft.com/office/drawing/2014/main" id="{4218D8EA-7A77-22A8-306A-5C3D83D4A8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descr="Graphical user interface&#10;&#10;Description automatically generated">
                      <a:extLst>
                        <a:ext uri="{FF2B5EF4-FFF2-40B4-BE49-F238E27FC236}">
                          <a16:creationId xmlns:a16="http://schemas.microsoft.com/office/drawing/2014/main" id="{4218D8EA-7A77-22A8-306A-5C3D83D4A894}"/>
                        </a:ext>
                      </a:extLst>
                    </pic:cNvPr>
                    <pic:cNvPicPr>
                      <a:picLocks noChangeAspect="1"/>
                    </pic:cNvPicPr>
                  </pic:nvPicPr>
                  <pic:blipFill>
                    <a:blip r:embed="rId14"/>
                    <a:stretch>
                      <a:fillRect/>
                    </a:stretch>
                  </pic:blipFill>
                  <pic:spPr>
                    <a:xfrm>
                      <a:off x="0" y="0"/>
                      <a:ext cx="5060311" cy="3105078"/>
                    </a:xfrm>
                    <a:prstGeom prst="rect">
                      <a:avLst/>
                    </a:prstGeom>
                  </pic:spPr>
                </pic:pic>
              </a:graphicData>
            </a:graphic>
          </wp:inline>
        </w:drawing>
      </w:r>
    </w:p>
    <w:p w14:paraId="62BAFAF3" w14:textId="353366EA" w:rsidR="00F05CB9" w:rsidRDefault="00F05CB9" w:rsidP="00F05CB9">
      <w:pPr>
        <w:pStyle w:val="Caption"/>
      </w:pPr>
      <w:r>
        <w:t xml:space="preserve">Figure </w:t>
      </w:r>
      <w:r>
        <w:fldChar w:fldCharType="begin"/>
      </w:r>
      <w:r>
        <w:instrText xml:space="preserve"> SEQ Figure \* ARABIC </w:instrText>
      </w:r>
      <w:r>
        <w:fldChar w:fldCharType="separate"/>
      </w:r>
      <w:r w:rsidR="00EE249E">
        <w:rPr>
          <w:noProof/>
        </w:rPr>
        <w:t>5</w:t>
      </w:r>
      <w:r>
        <w:fldChar w:fldCharType="end"/>
      </w:r>
      <w:r>
        <w:t>: Example of front screen after the creation of the default templates ‘</w:t>
      </w:r>
      <w:proofErr w:type="spellStart"/>
      <w:r>
        <w:t>AbdPelvBladder</w:t>
      </w:r>
      <w:proofErr w:type="spellEnd"/>
      <w:r>
        <w:t>’ and ‘</w:t>
      </w:r>
      <w:proofErr w:type="spellStart"/>
      <w:r>
        <w:t>AbdPelvGyn</w:t>
      </w:r>
      <w:proofErr w:type="spellEnd"/>
      <w:r>
        <w:t>’. Note that both buttons are highlighted in red. This means that the templates have no information regarding folder locations to monitor.</w:t>
      </w:r>
    </w:p>
    <w:p w14:paraId="47231FA6" w14:textId="77777777" w:rsidR="00F05CB9" w:rsidRPr="00F05CB9" w:rsidRDefault="00F05CB9" w:rsidP="00F05CB9"/>
    <w:p w14:paraId="0490A6C5" w14:textId="362616AA" w:rsidR="00F05CB9" w:rsidRPr="000F47AA" w:rsidRDefault="00F05CB9" w:rsidP="000F47AA"/>
    <w:p w14:paraId="08E057F9" w14:textId="2B51B8EA" w:rsidR="00667BB9" w:rsidRDefault="00F05CB9" w:rsidP="00667BB9">
      <w:pPr>
        <w:pStyle w:val="Heading2"/>
      </w:pPr>
      <w:r>
        <w:lastRenderedPageBreak/>
        <w:t xml:space="preserve">Manual </w:t>
      </w:r>
      <w:r w:rsidR="00667BB9">
        <w:t>Creation</w:t>
      </w:r>
      <w:r>
        <w:t>/Edit</w:t>
      </w:r>
      <w:r w:rsidR="00667BB9">
        <w:t xml:space="preserve"> of </w:t>
      </w:r>
      <w:r>
        <w:t>Template</w:t>
      </w:r>
    </w:p>
    <w:p w14:paraId="792FAF10" w14:textId="7D9698B1" w:rsidR="006374CA" w:rsidRDefault="006374CA" w:rsidP="006374CA">
      <w:r>
        <w:t xml:space="preserve">After a template has been created, either manually or via default structures, each ROI present will be listed. The ROIs are listed alphabetically within their Interpreter type. This means any ROI with a type of PTV will be listed above CTV, and then GTV, and then all other types, </w:t>
      </w:r>
      <w:r w:rsidR="001B4847">
        <w:fldChar w:fldCharType="begin"/>
      </w:r>
      <w:r w:rsidR="001B4847">
        <w:instrText xml:space="preserve"> REF _Ref110433552 \h </w:instrText>
      </w:r>
      <w:r w:rsidR="001B4847">
        <w:fldChar w:fldCharType="separate"/>
      </w:r>
      <w:r w:rsidR="001B4847">
        <w:t xml:space="preserve">Figure </w:t>
      </w:r>
      <w:r w:rsidR="001B4847">
        <w:rPr>
          <w:noProof/>
        </w:rPr>
        <w:t>6</w:t>
      </w:r>
      <w:r w:rsidR="001B4847">
        <w:fldChar w:fldCharType="end"/>
      </w:r>
      <w:r>
        <w:t>.</w:t>
      </w:r>
    </w:p>
    <w:p w14:paraId="2A35B8C5" w14:textId="77777777" w:rsidR="00EE249E" w:rsidRDefault="00EE249E" w:rsidP="00EE249E">
      <w:pPr>
        <w:keepNext/>
      </w:pPr>
      <w:r>
        <w:rPr>
          <w:noProof/>
        </w:rPr>
        <w:drawing>
          <wp:inline distT="0" distB="0" distL="0" distR="0" wp14:anchorId="7AEE915D" wp14:editId="623451B8">
            <wp:extent cx="5943600" cy="2994025"/>
            <wp:effectExtent l="0" t="0" r="0" b="0"/>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5"/>
                    <a:stretch>
                      <a:fillRect/>
                    </a:stretch>
                  </pic:blipFill>
                  <pic:spPr>
                    <a:xfrm>
                      <a:off x="0" y="0"/>
                      <a:ext cx="5943600" cy="2994025"/>
                    </a:xfrm>
                    <a:prstGeom prst="rect">
                      <a:avLst/>
                    </a:prstGeom>
                  </pic:spPr>
                </pic:pic>
              </a:graphicData>
            </a:graphic>
          </wp:inline>
        </w:drawing>
      </w:r>
    </w:p>
    <w:p w14:paraId="34E9B2AB" w14:textId="5BB01B1A" w:rsidR="00EE249E" w:rsidRDefault="00EE249E" w:rsidP="00EE249E">
      <w:pPr>
        <w:pStyle w:val="Caption"/>
      </w:pPr>
      <w:bookmarkStart w:id="6" w:name="_Ref110433552"/>
      <w:r>
        <w:t xml:space="preserve">Figure </w:t>
      </w:r>
      <w:r>
        <w:fldChar w:fldCharType="begin"/>
      </w:r>
      <w:r>
        <w:instrText xml:space="preserve"> SEQ Figure \* ARABIC </w:instrText>
      </w:r>
      <w:r>
        <w:fldChar w:fldCharType="separate"/>
      </w:r>
      <w:r>
        <w:rPr>
          <w:noProof/>
        </w:rPr>
        <w:t>6</w:t>
      </w:r>
      <w:r>
        <w:fldChar w:fldCharType="end"/>
      </w:r>
      <w:bookmarkEnd w:id="6"/>
      <w:r>
        <w:t xml:space="preserve">: </w:t>
      </w:r>
      <w:r w:rsidR="001B4847">
        <w:t>Edit within the template window for ‘</w:t>
      </w:r>
      <w:proofErr w:type="spellStart"/>
      <w:r w:rsidR="001B4847">
        <w:t>AbdPelv_Gyn</w:t>
      </w:r>
      <w:proofErr w:type="spellEnd"/>
      <w:r w:rsidR="001B4847">
        <w:t>’. The user can add targets, and see the presented ROIs listed below. Here, the ‘PTV’ is about to be added.</w:t>
      </w:r>
    </w:p>
    <w:p w14:paraId="0E0C97CE" w14:textId="476D3442" w:rsidR="0005425B" w:rsidRDefault="0005425B" w:rsidP="0005425B">
      <w:r>
        <w:t>Further explanation of the creation of ROIs is presented below.</w:t>
      </w:r>
    </w:p>
    <w:p w14:paraId="53313A00" w14:textId="77777777" w:rsidR="0005425B" w:rsidRDefault="0005425B" w:rsidP="0005425B">
      <w:pPr>
        <w:pStyle w:val="Heading3"/>
      </w:pPr>
      <w:r>
        <w:t>Defining monitored DICOM paths</w:t>
      </w:r>
    </w:p>
    <w:p w14:paraId="228AFF66" w14:textId="0CB3FB2B" w:rsidR="0005425B" w:rsidRDefault="0005425B" w:rsidP="0005425B">
      <w:r>
        <w:t xml:space="preserve">Without a defined path, the program does not know where to monitor for new DICOM files. </w:t>
      </w:r>
      <w:r>
        <w:t>User specified paths must be provided for each template. Paths can be added within each template with the ‘Edit monitored DICOM paths’ button</w:t>
      </w:r>
      <w:r w:rsidR="00AC0EA2">
        <w:t>, highlighted in red in</w:t>
      </w:r>
      <w:r w:rsidR="00AC0EA2">
        <w:t xml:space="preserve"> </w:t>
      </w:r>
      <w:r w:rsidR="00AC0EA2">
        <w:fldChar w:fldCharType="begin"/>
      </w:r>
      <w:r w:rsidR="00AC0EA2">
        <w:instrText xml:space="preserve"> REF _Ref110433552 \h </w:instrText>
      </w:r>
      <w:r w:rsidR="00AC0EA2">
        <w:fldChar w:fldCharType="separate"/>
      </w:r>
      <w:r w:rsidR="00AC0EA2">
        <w:t xml:space="preserve">Figure </w:t>
      </w:r>
      <w:r w:rsidR="00AC0EA2">
        <w:rPr>
          <w:noProof/>
        </w:rPr>
        <w:t>6</w:t>
      </w:r>
      <w:r w:rsidR="00AC0EA2">
        <w:fldChar w:fldCharType="end"/>
      </w:r>
      <w:r w:rsidR="00AC0EA2">
        <w:t>. Selecting this button will open the path window</w:t>
      </w:r>
      <w:proofErr w:type="gramStart"/>
      <w:r w:rsidR="00AC0EA2">
        <w:t>, .</w:t>
      </w:r>
      <w:proofErr w:type="gramEnd"/>
    </w:p>
    <w:p w14:paraId="65EBA2B8" w14:textId="77777777" w:rsidR="00AC0EA2" w:rsidRDefault="00AC0EA2" w:rsidP="00AC0EA2">
      <w:pPr>
        <w:keepNext/>
      </w:pPr>
      <w:r>
        <w:rPr>
          <w:noProof/>
        </w:rPr>
        <w:lastRenderedPageBreak/>
        <w:drawing>
          <wp:inline distT="0" distB="0" distL="0" distR="0" wp14:anchorId="56E451EE" wp14:editId="1027FE0A">
            <wp:extent cx="4857293" cy="3104308"/>
            <wp:effectExtent l="0" t="0" r="635" b="127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6"/>
                    <a:stretch>
                      <a:fillRect/>
                    </a:stretch>
                  </pic:blipFill>
                  <pic:spPr>
                    <a:xfrm>
                      <a:off x="0" y="0"/>
                      <a:ext cx="4861277" cy="3106854"/>
                    </a:xfrm>
                    <a:prstGeom prst="rect">
                      <a:avLst/>
                    </a:prstGeom>
                  </pic:spPr>
                </pic:pic>
              </a:graphicData>
            </a:graphic>
          </wp:inline>
        </w:drawing>
      </w:r>
    </w:p>
    <w:p w14:paraId="1BCE5D77" w14:textId="51F54E4A" w:rsidR="00AC0EA2" w:rsidRPr="00174E8E" w:rsidRDefault="00AC0EA2" w:rsidP="00AC0EA2">
      <w:pPr>
        <w:pStyle w:val="Caption"/>
      </w:pPr>
      <w:bookmarkStart w:id="7" w:name="_Ref110264395"/>
      <w:r>
        <w:t xml:space="preserve">Figure </w:t>
      </w:r>
      <w:r>
        <w:fldChar w:fldCharType="begin"/>
      </w:r>
      <w:r>
        <w:instrText xml:space="preserve"> SEQ Figure \* ARABIC </w:instrText>
      </w:r>
      <w:r>
        <w:fldChar w:fldCharType="separate"/>
      </w:r>
      <w:r>
        <w:rPr>
          <w:noProof/>
        </w:rPr>
        <w:t>7</w:t>
      </w:r>
      <w:r>
        <w:rPr>
          <w:noProof/>
        </w:rPr>
        <w:fldChar w:fldCharType="end"/>
      </w:r>
      <w:bookmarkEnd w:id="7"/>
      <w:r>
        <w:t>: Example of setting monitored paths for the program. DICOM files placed within the list of paths will have RT Structure files created. Furthermore, users can add a required Series Description and Study Description.</w:t>
      </w:r>
    </w:p>
    <w:p w14:paraId="6FB74C01" w14:textId="77777777" w:rsidR="00AC0EA2" w:rsidRDefault="00AC0EA2" w:rsidP="0005425B"/>
    <w:p w14:paraId="437AA5A3" w14:textId="77777777" w:rsidR="0005425B" w:rsidRPr="0005425B" w:rsidRDefault="0005425B" w:rsidP="0005425B"/>
    <w:p w14:paraId="06A9C774" w14:textId="3A976FD9" w:rsidR="003D7D5D" w:rsidRDefault="003D7D5D" w:rsidP="003D7D5D">
      <w:pPr>
        <w:pStyle w:val="Heading3"/>
      </w:pPr>
      <w:r>
        <w:t>Creation of ROIs</w:t>
      </w:r>
    </w:p>
    <w:p w14:paraId="47E7E8F2" w14:textId="5EDB5A80" w:rsidR="00667BB9" w:rsidRDefault="003D7D5D" w:rsidP="00667BB9">
      <w:r>
        <w:t xml:space="preserve">Each ROI is saved as an individual text file, consisting of three lines. The first line is the RGB color which </w:t>
      </w:r>
      <w:r w:rsidR="00C4125D">
        <w:t xml:space="preserve">will be presented for the ROI in the treatment planning system. The second line is the associated ontology, which will be further discussed below. The third line is the ROI interpreted type, as listed in the DICOM </w:t>
      </w:r>
      <w:r w:rsidR="00F539A5">
        <w:t>Standard Brower</w:t>
      </w:r>
      <w:r w:rsidR="00C4125D">
        <w:t xml:space="preserve">: </w:t>
      </w:r>
      <w:hyperlink r:id="rId17" w:history="1">
        <w:r w:rsidR="00C4125D" w:rsidRPr="00A46E98">
          <w:rPr>
            <w:rStyle w:val="Hyperlink"/>
          </w:rPr>
          <w:t>https://dicom.innolitics.com/ciods/rt-structure-set/rt-roi-observations/30060080/300600a4</w:t>
        </w:r>
      </w:hyperlink>
      <w:r w:rsidR="00C4125D">
        <w:t>.</w:t>
      </w:r>
      <w:r w:rsidR="000127D7">
        <w:t xml:space="preserve"> The interpreted type can be changed at any time within the template software, as shown in </w:t>
      </w:r>
      <w:r w:rsidR="004F72DB">
        <w:fldChar w:fldCharType="begin"/>
      </w:r>
      <w:r w:rsidR="004F72DB">
        <w:instrText xml:space="preserve"> REF _Ref109393250 \h </w:instrText>
      </w:r>
      <w:r w:rsidR="004F72DB">
        <w:fldChar w:fldCharType="separate"/>
      </w:r>
      <w:r w:rsidR="004F72DB">
        <w:t xml:space="preserve">Figure </w:t>
      </w:r>
      <w:r w:rsidR="004F72DB">
        <w:rPr>
          <w:noProof/>
        </w:rPr>
        <w:t>1</w:t>
      </w:r>
      <w:r w:rsidR="004F72DB">
        <w:fldChar w:fldCharType="end"/>
      </w:r>
      <w:r w:rsidR="000127D7">
        <w:t>.</w:t>
      </w:r>
    </w:p>
    <w:p w14:paraId="2BC57EE3" w14:textId="77777777" w:rsidR="000127D7" w:rsidRDefault="000127D7" w:rsidP="000127D7">
      <w:pPr>
        <w:keepNext/>
      </w:pPr>
      <w:r w:rsidRPr="000127D7">
        <w:rPr>
          <w:noProof/>
        </w:rPr>
        <w:lastRenderedPageBreak/>
        <w:drawing>
          <wp:inline distT="0" distB="0" distL="0" distR="0" wp14:anchorId="411F2A59" wp14:editId="338198E5">
            <wp:extent cx="5943600" cy="2948940"/>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8"/>
                    <a:stretch>
                      <a:fillRect/>
                    </a:stretch>
                  </pic:blipFill>
                  <pic:spPr>
                    <a:xfrm>
                      <a:off x="0" y="0"/>
                      <a:ext cx="5943600" cy="2948940"/>
                    </a:xfrm>
                    <a:prstGeom prst="rect">
                      <a:avLst/>
                    </a:prstGeom>
                  </pic:spPr>
                </pic:pic>
              </a:graphicData>
            </a:graphic>
          </wp:inline>
        </w:drawing>
      </w:r>
    </w:p>
    <w:p w14:paraId="4D43533B" w14:textId="08B24634" w:rsidR="000127D7" w:rsidRDefault="000127D7" w:rsidP="000127D7">
      <w:pPr>
        <w:pStyle w:val="Caption"/>
      </w:pPr>
      <w:bookmarkStart w:id="8" w:name="_Ref109393250"/>
      <w:r>
        <w:t xml:space="preserve">Figure </w:t>
      </w:r>
      <w:r w:rsidR="00000000">
        <w:fldChar w:fldCharType="begin"/>
      </w:r>
      <w:r w:rsidR="00000000">
        <w:instrText xml:space="preserve"> SEQ Figure \* ARABIC </w:instrText>
      </w:r>
      <w:r w:rsidR="00000000">
        <w:fldChar w:fldCharType="separate"/>
      </w:r>
      <w:r w:rsidR="00EE249E">
        <w:rPr>
          <w:noProof/>
        </w:rPr>
        <w:t>7</w:t>
      </w:r>
      <w:r w:rsidR="00000000">
        <w:rPr>
          <w:noProof/>
        </w:rPr>
        <w:fldChar w:fldCharType="end"/>
      </w:r>
      <w:bookmarkEnd w:id="8"/>
      <w:r>
        <w:t xml:space="preserve">: </w:t>
      </w:r>
      <w:r w:rsidR="009458F5">
        <w:t xml:space="preserve">Example of a template named ‘TG263_Breast’. The user </w:t>
      </w:r>
      <w:proofErr w:type="gramStart"/>
      <w:r w:rsidR="009458F5">
        <w:t>has the a</w:t>
      </w:r>
      <w:r>
        <w:t>bility to</w:t>
      </w:r>
      <w:proofErr w:type="gramEnd"/>
      <w:r>
        <w:t xml:space="preserve"> change the interpreted type of a region of interest after creation. Likewise, the color, name, and ontology can be changed</w:t>
      </w:r>
      <w:r w:rsidR="009458F5">
        <w:t>.</w:t>
      </w:r>
    </w:p>
    <w:p w14:paraId="67B21390" w14:textId="3F0B9862" w:rsidR="00174E8E" w:rsidRDefault="00174E8E" w:rsidP="00174E8E">
      <w:r>
        <w:t>ROIs can be added manually, or uploaded from an existing RT-Structure file, via the ‘Add ROIs from RT Structure File’ button. This will populate the template with ROIs</w:t>
      </w:r>
      <w:r w:rsidR="00EA4773">
        <w:t>,</w:t>
      </w:r>
      <w:r>
        <w:t xml:space="preserve"> </w:t>
      </w:r>
      <w:r w:rsidR="00EA4773">
        <w:t>and</w:t>
      </w:r>
      <w:r>
        <w:t xml:space="preserve"> populate the available Ontologies based on the ontologies present in the RT Structure.</w:t>
      </w:r>
    </w:p>
    <w:p w14:paraId="6F22E5A0" w14:textId="3128D9AC" w:rsidR="00CF4E70" w:rsidRDefault="00CF4E70" w:rsidP="00CF4E70">
      <w:pPr>
        <w:pStyle w:val="Heading3"/>
      </w:pPr>
      <w:r>
        <w:t>Creation of Ontologies</w:t>
      </w:r>
    </w:p>
    <w:p w14:paraId="2D04E1B0" w14:textId="0542A60A" w:rsidR="00F539A5" w:rsidRDefault="00CF4E70" w:rsidP="00667BB9">
      <w:r>
        <w:t xml:space="preserve">DICOM RT Structures have an Identification Code Sequence which </w:t>
      </w:r>
      <w:r w:rsidR="00F539A5">
        <w:t xml:space="preserve">is a code, typically an unambiguous sequence of numbers, that relates the ROI with a name defined by the coding scheme. The sequence is defined by </w:t>
      </w:r>
      <w:r w:rsidR="00056885">
        <w:t>several</w:t>
      </w:r>
      <w:r w:rsidR="00F539A5">
        <w:t xml:space="preserve"> items, including a code value, coding scheme designator, and code meaning. </w:t>
      </w:r>
      <w:r w:rsidR="00CF359B">
        <w:t xml:space="preserve">The coding scheme designator is a short string which relates the code value to a human interpretable value. </w:t>
      </w:r>
      <w:r w:rsidR="00CF359B">
        <w:t xml:space="preserve">A list of available code schemes can be found online: </w:t>
      </w:r>
      <w:hyperlink r:id="rId19" w:history="1">
        <w:r w:rsidR="00CF359B" w:rsidRPr="00F84C9F">
          <w:rPr>
            <w:rStyle w:val="Hyperlink"/>
          </w:rPr>
          <w:t>https://dicom.nema.org/medical/dicom/current/output/chtml/part16/chapter_8.html</w:t>
        </w:r>
      </w:hyperlink>
      <w:r w:rsidR="00CF359B">
        <w:t>.</w:t>
      </w:r>
      <w:r w:rsidR="00CF359B">
        <w:t xml:space="preserve"> The code value is an unambiguous code that is typically not natural language, e.g., ‘50801’ which relates to a natural language value via the coding scheme. The code meaning is text that is human interpretable. </w:t>
      </w:r>
      <w:r w:rsidR="00F539A5">
        <w:t xml:space="preserve">Detailed descriptions of each of these can be found in the DICOM Standard Brower, </w:t>
      </w:r>
      <w:hyperlink r:id="rId20" w:history="1">
        <w:r w:rsidR="00F539A5" w:rsidRPr="00F84C9F">
          <w:rPr>
            <w:rStyle w:val="Hyperlink"/>
          </w:rPr>
          <w:t>https://dicom.innolitics.com/ciods/rt-structure-set/rt-roi-observations/30060080/30060086</w:t>
        </w:r>
      </w:hyperlink>
      <w:r w:rsidR="00F539A5">
        <w:t>.</w:t>
      </w:r>
    </w:p>
    <w:p w14:paraId="21C3CCE8" w14:textId="42B165A2" w:rsidR="00C4125D" w:rsidRDefault="00F539A5" w:rsidP="00393210">
      <w:r>
        <w:t xml:space="preserve">Any newly created ROI is required to have an associated ontology. These can be uploaded manually, by including a Common Name, associated Code, and Code Scheme. For example, the ‘Brain’ in the Foundation Model of Anatomy </w:t>
      </w:r>
      <w:r w:rsidR="00393210">
        <w:t>(FMA)</w:t>
      </w:r>
      <w:r w:rsidR="008B752E">
        <w:fldChar w:fldCharType="begin" w:fldLock="1"/>
      </w:r>
      <w:r w:rsidR="0002678A">
        <w:instrText>ADDIN CSL_CITATION {"citationItems":[{"id":"ITEM-1","itemData":{"URL":"https://bioportal.bioontology.org/ontologies/FMA?p=summary","accessed":{"date-parts":[["2022","7","22"]]},"id":"ITEM-1","issued":{"date-parts":[["0"]]},"title":"Foundational Model of Anatomy - Summary | NCBO BioPortal","type":"webpage"},"uris":["http://www.mendeley.com/documents/?uuid=53587295-7a0d-3dba-b9a8-d161dd602879"]}],"mendeley":{"formattedCitation":"&lt;sup&gt;2&lt;/sup&gt;","plainTextFormattedCitation":"2","previouslyFormattedCitation":"&lt;sup&gt;2&lt;/sup&gt;"},"properties":{"noteIndex":0},"schema":"https://github.com/citation-style-language/schema/raw/master/csl-citation.json"}</w:instrText>
      </w:r>
      <w:r w:rsidR="008B752E">
        <w:fldChar w:fldCharType="separate"/>
      </w:r>
      <w:r w:rsidR="0002678A" w:rsidRPr="0002678A">
        <w:rPr>
          <w:noProof/>
          <w:vertAlign w:val="superscript"/>
        </w:rPr>
        <w:t>2</w:t>
      </w:r>
      <w:r w:rsidR="008B752E">
        <w:fldChar w:fldCharType="end"/>
      </w:r>
      <w:r>
        <w:t xml:space="preserve"> is defined as having a cod</w:t>
      </w:r>
      <w:r w:rsidR="00393210">
        <w:t>e value of 50801 (</w:t>
      </w:r>
      <w:hyperlink r:id="rId21" w:history="1">
        <w:r w:rsidR="00393210" w:rsidRPr="00F84C9F">
          <w:rPr>
            <w:rStyle w:val="Hyperlink"/>
          </w:rPr>
          <w:t>http://purl.org/sig/ont/fma/fma50801</w:t>
        </w:r>
      </w:hyperlink>
      <w:r w:rsidR="00393210">
        <w:t>)</w:t>
      </w:r>
      <w:r w:rsidR="00CF359B">
        <w:t>. An example of the ontology for ‘Brain’ is shown in</w:t>
      </w:r>
      <w:r w:rsidR="00393210">
        <w:t xml:space="preserve"> </w:t>
      </w:r>
      <w:r w:rsidR="00996118">
        <w:fldChar w:fldCharType="begin"/>
      </w:r>
      <w:r w:rsidR="00996118">
        <w:instrText xml:space="preserve"> REF _Ref109394787 \h </w:instrText>
      </w:r>
      <w:r w:rsidR="00996118">
        <w:fldChar w:fldCharType="separate"/>
      </w:r>
      <w:r w:rsidR="00996118">
        <w:t xml:space="preserve">Figure </w:t>
      </w:r>
      <w:r w:rsidR="00996118">
        <w:rPr>
          <w:noProof/>
        </w:rPr>
        <w:t>2</w:t>
      </w:r>
      <w:r w:rsidR="00996118">
        <w:fldChar w:fldCharType="end"/>
      </w:r>
      <w:r w:rsidR="00393210">
        <w:t xml:space="preserve">. </w:t>
      </w:r>
    </w:p>
    <w:p w14:paraId="3E64690C" w14:textId="77777777" w:rsidR="00393210" w:rsidRDefault="00393210" w:rsidP="00393210">
      <w:pPr>
        <w:keepNext/>
      </w:pPr>
      <w:r>
        <w:rPr>
          <w:noProof/>
        </w:rPr>
        <w:lastRenderedPageBreak/>
        <w:drawing>
          <wp:inline distT="0" distB="0" distL="0" distR="0" wp14:anchorId="2110D875" wp14:editId="52576485">
            <wp:extent cx="5943600" cy="3419475"/>
            <wp:effectExtent l="0" t="0" r="0" b="9525"/>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a:blip r:embed="rId22"/>
                    <a:stretch>
                      <a:fillRect/>
                    </a:stretch>
                  </pic:blipFill>
                  <pic:spPr>
                    <a:xfrm>
                      <a:off x="0" y="0"/>
                      <a:ext cx="5943600" cy="3419475"/>
                    </a:xfrm>
                    <a:prstGeom prst="rect">
                      <a:avLst/>
                    </a:prstGeom>
                  </pic:spPr>
                </pic:pic>
              </a:graphicData>
            </a:graphic>
          </wp:inline>
        </w:drawing>
      </w:r>
    </w:p>
    <w:p w14:paraId="59250FCB" w14:textId="20FFE29A" w:rsidR="00393210" w:rsidRDefault="00393210" w:rsidP="00393210">
      <w:pPr>
        <w:pStyle w:val="Caption"/>
      </w:pPr>
      <w:bookmarkStart w:id="9" w:name="_Ref109394787"/>
      <w:r>
        <w:t xml:space="preserve">Figure </w:t>
      </w:r>
      <w:r w:rsidR="00000000">
        <w:fldChar w:fldCharType="begin"/>
      </w:r>
      <w:r w:rsidR="00000000">
        <w:instrText xml:space="preserve"> SEQ Figure \* ARABIC </w:instrText>
      </w:r>
      <w:r w:rsidR="00000000">
        <w:fldChar w:fldCharType="separate"/>
      </w:r>
      <w:r w:rsidR="00EE249E">
        <w:rPr>
          <w:noProof/>
        </w:rPr>
        <w:t>8</w:t>
      </w:r>
      <w:r w:rsidR="00000000">
        <w:rPr>
          <w:noProof/>
        </w:rPr>
        <w:fldChar w:fldCharType="end"/>
      </w:r>
      <w:bookmarkEnd w:id="9"/>
      <w:r>
        <w:t>: Demonstration of ontology ‘Brain’. Based on the FMA model, the ‘Brain’ has a code value of 50801.</w:t>
      </w:r>
      <w:r w:rsidR="007A6BD9">
        <w:t xml:space="preserve"> </w:t>
      </w:r>
      <w:hyperlink r:id="rId23" w:history="1">
        <w:r w:rsidR="007A6BD9" w:rsidRPr="00F84C9F">
          <w:rPr>
            <w:rStyle w:val="Hyperlink"/>
          </w:rPr>
          <w:t>http://purl.org/sig/ont/fma/fma50801</w:t>
        </w:r>
      </w:hyperlink>
    </w:p>
    <w:p w14:paraId="29FFC9CE" w14:textId="6D045A23" w:rsidR="00174E8E" w:rsidRDefault="006446A1" w:rsidP="00347F29">
      <w:r>
        <w:t>When ontologies are not present, a newly created ROI will default to ‘Undefined Normal Tissue’, this is not an FMA ontology, but instead a Varian Medical Systems code.</w:t>
      </w:r>
    </w:p>
    <w:p w14:paraId="3D296745" w14:textId="2045AD18" w:rsidR="00822D7C" w:rsidRDefault="00822D7C" w:rsidP="00822D7C">
      <w:pPr>
        <w:pStyle w:val="Heading3"/>
      </w:pPr>
      <w:r>
        <w:t>Defining necessary DICOM Tags</w:t>
      </w:r>
    </w:p>
    <w:p w14:paraId="7F7B6D9F" w14:textId="576B3535" w:rsidR="00822D7C" w:rsidRDefault="00EC17F8" w:rsidP="00402EF0">
      <w:r>
        <w:t xml:space="preserve">If the DICOM images are consistently placed within the same folder, the users can also define values that need to be present within the Series Description or Study Description before an RT Structure file will be created, </w:t>
      </w:r>
      <w:r w:rsidR="00C65701">
        <w:fldChar w:fldCharType="begin"/>
      </w:r>
      <w:r w:rsidR="00C65701">
        <w:instrText xml:space="preserve"> REF _Ref110264395 \h </w:instrText>
      </w:r>
      <w:r w:rsidR="00C65701">
        <w:fldChar w:fldCharType="separate"/>
      </w:r>
      <w:r w:rsidR="00C65701">
        <w:t xml:space="preserve">Figure </w:t>
      </w:r>
      <w:r w:rsidR="00C65701">
        <w:rPr>
          <w:noProof/>
        </w:rPr>
        <w:t>3</w:t>
      </w:r>
      <w:r w:rsidR="00C65701">
        <w:fldChar w:fldCharType="end"/>
      </w:r>
      <w:r>
        <w:t>.</w:t>
      </w:r>
    </w:p>
    <w:p w14:paraId="4A129F89" w14:textId="78483324" w:rsidR="006446A1" w:rsidRDefault="00D824EA" w:rsidP="00D824EA">
      <w:pPr>
        <w:pStyle w:val="Heading2"/>
      </w:pPr>
      <w:r>
        <w:t>Creating RT Structures</w:t>
      </w:r>
    </w:p>
    <w:p w14:paraId="51D6D5BB" w14:textId="77777777" w:rsidR="009342D8" w:rsidRDefault="009342D8" w:rsidP="00AF3D64">
      <w:r>
        <w:t>The main RT-Structure server is started by selecting the ‘Run DICOM server’ on the main splash screen. While running, the program will loop through each of the monitored paths defined within each template. A file system watcher monitors for file changes at each path, waiting 3 seconds between each change to ensure all files are uploaded before the process begins.</w:t>
      </w:r>
    </w:p>
    <w:p w14:paraId="126A622C" w14:textId="6DDD40CF" w:rsidR="00AF3D64" w:rsidRDefault="009342D8" w:rsidP="00AF3D64">
      <w:r>
        <w:t>An image series reader then identifies all present DICOM files, separating them based on the series instance UID. This ensures that a unique RT structure file will be made for each image series, even if all the files are placed within the same folder.</w:t>
      </w:r>
    </w:p>
    <w:p w14:paraId="5C0C2D93" w14:textId="469EC08A" w:rsidR="00C26199" w:rsidRDefault="00C26199" w:rsidP="00AF3D64">
      <w:r>
        <w:t xml:space="preserve">For each unique series instance UID, a new RT-Structure file is created, updating the necessary frame of reference UID, and SOP Instance UID for the associated images. Several other DICOM tags are associated with the Structure to match the associated image, </w:t>
      </w:r>
      <w:proofErr w:type="gramStart"/>
      <w:r>
        <w:t>including:</w:t>
      </w:r>
      <w:proofErr w:type="gramEnd"/>
      <w:r>
        <w:t xml:space="preserve"> study time, study date, accession number, referring physician name, study description, patient name, patient ID, patient birthdate, patient sex, study instance UID, and study description.</w:t>
      </w:r>
    </w:p>
    <w:p w14:paraId="10A88221" w14:textId="3181B25F" w:rsidR="00FE248D" w:rsidRDefault="004B1BE1" w:rsidP="004B1BE1">
      <w:pPr>
        <w:keepNext/>
      </w:pPr>
      <w:r>
        <w:lastRenderedPageBreak/>
        <w:t>To prevent the program from recreating the RT-Structure file,</w:t>
      </w:r>
      <w:r w:rsidR="00FE248D">
        <w:t xml:space="preserve"> it will check if a file exists of the form ‘</w:t>
      </w:r>
      <w:proofErr w:type="spellStart"/>
      <w:r w:rsidR="00FE248D">
        <w:t>Template_UID</w:t>
      </w:r>
      <w:proofErr w:type="spellEnd"/>
      <w:r w:rsidR="00FE248D">
        <w:t xml:space="preserve">’, </w:t>
      </w:r>
      <w:r w:rsidR="00FE248D">
        <w:fldChar w:fldCharType="begin"/>
      </w:r>
      <w:r w:rsidR="00FE248D">
        <w:instrText xml:space="preserve"> REF _Ref109397018 \h </w:instrText>
      </w:r>
      <w:r w:rsidR="00FE248D">
        <w:fldChar w:fldCharType="separate"/>
      </w:r>
      <w:r w:rsidR="00D86319">
        <w:t xml:space="preserve">Figure </w:t>
      </w:r>
      <w:r w:rsidR="00D86319">
        <w:rPr>
          <w:noProof/>
        </w:rPr>
        <w:t>4</w:t>
      </w:r>
      <w:r w:rsidR="00FE248D">
        <w:fldChar w:fldCharType="end"/>
      </w:r>
      <w:r w:rsidR="00FE248D">
        <w:t>.</w:t>
      </w:r>
    </w:p>
    <w:p w14:paraId="49BA0DAC" w14:textId="77777777" w:rsidR="00FE248D" w:rsidRDefault="00FE248D" w:rsidP="00FE248D">
      <w:pPr>
        <w:keepNext/>
      </w:pPr>
      <w:r>
        <w:rPr>
          <w:noProof/>
        </w:rPr>
        <w:drawing>
          <wp:inline distT="0" distB="0" distL="0" distR="0" wp14:anchorId="2CFCFB80" wp14:editId="0049280F">
            <wp:extent cx="5848350" cy="150495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24"/>
                    <a:stretch>
                      <a:fillRect/>
                    </a:stretch>
                  </pic:blipFill>
                  <pic:spPr>
                    <a:xfrm>
                      <a:off x="0" y="0"/>
                      <a:ext cx="5848350" cy="1504950"/>
                    </a:xfrm>
                    <a:prstGeom prst="rect">
                      <a:avLst/>
                    </a:prstGeom>
                  </pic:spPr>
                </pic:pic>
              </a:graphicData>
            </a:graphic>
          </wp:inline>
        </w:drawing>
      </w:r>
    </w:p>
    <w:p w14:paraId="0C5B86BB" w14:textId="5A06FF44" w:rsidR="00FE248D" w:rsidRDefault="00FE248D" w:rsidP="00FE248D">
      <w:pPr>
        <w:pStyle w:val="Caption"/>
      </w:pPr>
      <w:bookmarkStart w:id="10" w:name="_Ref109397018"/>
      <w:r>
        <w:t xml:space="preserve">Figure </w:t>
      </w:r>
      <w:r w:rsidR="00000000">
        <w:fldChar w:fldCharType="begin"/>
      </w:r>
      <w:r w:rsidR="00000000">
        <w:instrText xml:space="preserve"> SEQ Figure \* ARABIC </w:instrText>
      </w:r>
      <w:r w:rsidR="00000000">
        <w:fldChar w:fldCharType="separate"/>
      </w:r>
      <w:r w:rsidR="00EE249E">
        <w:rPr>
          <w:noProof/>
        </w:rPr>
        <w:t>10</w:t>
      </w:r>
      <w:r w:rsidR="00000000">
        <w:rPr>
          <w:noProof/>
        </w:rPr>
        <w:fldChar w:fldCharType="end"/>
      </w:r>
      <w:bookmarkEnd w:id="10"/>
      <w:r>
        <w:t>:</w:t>
      </w:r>
      <w:r w:rsidRPr="00FE248D">
        <w:t xml:space="preserve"> </w:t>
      </w:r>
      <w:r>
        <w:t>Example of three created RT-Structure files, the standard naming convention creates a fast way of ensuring the program does not recreate pre-existing structures.</w:t>
      </w:r>
    </w:p>
    <w:p w14:paraId="59D5F64D" w14:textId="1DC5FBD4" w:rsidR="006B12C8" w:rsidRDefault="006B12C8" w:rsidP="006B12C8">
      <w:r>
        <w:t xml:space="preserve">Generated RT Structure files have been evaluated within the treatment planning system of Eclipse. Colors are accurately represented, as well as names, interpreter types, and associated ontologies, </w:t>
      </w:r>
      <w:r>
        <w:fldChar w:fldCharType="begin"/>
      </w:r>
      <w:r>
        <w:instrText xml:space="preserve"> REF _Ref109397508 \h </w:instrText>
      </w:r>
      <w:r>
        <w:fldChar w:fldCharType="separate"/>
      </w:r>
      <w:r w:rsidR="003F1A26">
        <w:t xml:space="preserve">Figure </w:t>
      </w:r>
      <w:r w:rsidR="003F1A26">
        <w:rPr>
          <w:noProof/>
        </w:rPr>
        <w:t>5</w:t>
      </w:r>
      <w:r>
        <w:fldChar w:fldCharType="end"/>
      </w:r>
      <w:r>
        <w:t>.</w:t>
      </w:r>
    </w:p>
    <w:p w14:paraId="0056D61F" w14:textId="77777777" w:rsidR="006B12C8" w:rsidRDefault="006B12C8" w:rsidP="006B12C8">
      <w:pPr>
        <w:keepNext/>
      </w:pPr>
      <w:r>
        <w:rPr>
          <w:noProof/>
        </w:rPr>
        <w:drawing>
          <wp:inline distT="0" distB="0" distL="0" distR="0" wp14:anchorId="0DC36190" wp14:editId="1B827A00">
            <wp:extent cx="4618205" cy="4467225"/>
            <wp:effectExtent l="0" t="0" r="0" b="0"/>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25"/>
                    <a:stretch>
                      <a:fillRect/>
                    </a:stretch>
                  </pic:blipFill>
                  <pic:spPr>
                    <a:xfrm>
                      <a:off x="0" y="0"/>
                      <a:ext cx="4619495" cy="4468473"/>
                    </a:xfrm>
                    <a:prstGeom prst="rect">
                      <a:avLst/>
                    </a:prstGeom>
                  </pic:spPr>
                </pic:pic>
              </a:graphicData>
            </a:graphic>
          </wp:inline>
        </w:drawing>
      </w:r>
    </w:p>
    <w:p w14:paraId="1E611730" w14:textId="0A0BAC0A" w:rsidR="006B12C8" w:rsidRDefault="006B12C8" w:rsidP="006B12C8">
      <w:pPr>
        <w:pStyle w:val="Caption"/>
      </w:pPr>
      <w:bookmarkStart w:id="11" w:name="_Ref109397508"/>
      <w:r>
        <w:t xml:space="preserve">Figure </w:t>
      </w:r>
      <w:r w:rsidR="00000000">
        <w:fldChar w:fldCharType="begin"/>
      </w:r>
      <w:r w:rsidR="00000000">
        <w:instrText xml:space="preserve"> SEQ Figure \* ARABIC </w:instrText>
      </w:r>
      <w:r w:rsidR="00000000">
        <w:fldChar w:fldCharType="separate"/>
      </w:r>
      <w:r w:rsidR="00EE249E">
        <w:rPr>
          <w:noProof/>
        </w:rPr>
        <w:t>11</w:t>
      </w:r>
      <w:r w:rsidR="00000000">
        <w:rPr>
          <w:noProof/>
        </w:rPr>
        <w:fldChar w:fldCharType="end"/>
      </w:r>
      <w:bookmarkEnd w:id="11"/>
      <w:r>
        <w:t>: Evaluation of generated RT Structure ‘TG263_Breast’ after importation into anonymized patient</w:t>
      </w:r>
    </w:p>
    <w:p w14:paraId="2C01BDAA" w14:textId="77777777" w:rsidR="006B12C8" w:rsidRPr="006B12C8" w:rsidRDefault="006B12C8" w:rsidP="006B12C8"/>
    <w:p w14:paraId="77EDB644" w14:textId="54BE2C84" w:rsidR="00EE64FF" w:rsidRDefault="00EE64FF" w:rsidP="00EE64FF">
      <w:pPr>
        <w:pStyle w:val="Heading2"/>
      </w:pPr>
      <w:r>
        <w:lastRenderedPageBreak/>
        <w:t>Program Installation</w:t>
      </w:r>
    </w:p>
    <w:p w14:paraId="23791A2B" w14:textId="564840EE" w:rsidR="00EE64FF" w:rsidRPr="00EE64FF" w:rsidRDefault="00EE64FF" w:rsidP="00EE64FF">
      <w:r>
        <w:t xml:space="preserve">The program can be downloaded as a standalone executable from our </w:t>
      </w:r>
      <w:r w:rsidR="00A807E1">
        <w:t>google drive, [anonymized for submission]. Future updates to the program can be identified via our GitHub page, [anonymized for submission], or built from the source code.</w:t>
      </w:r>
    </w:p>
    <w:p w14:paraId="380DA788" w14:textId="70ECFC13" w:rsidR="00FE248D" w:rsidRDefault="007C0881" w:rsidP="0062555E">
      <w:pPr>
        <w:pStyle w:val="Heading1"/>
      </w:pPr>
      <w:r>
        <w:t>Discussion and Conclusion</w:t>
      </w:r>
    </w:p>
    <w:p w14:paraId="7260F964" w14:textId="7080C23E" w:rsidR="007C0881" w:rsidRDefault="007C0881" w:rsidP="007C0881">
      <w:r>
        <w:t>RT Structure files are generated within 5 seconds of the images of being uploaded to the monitored paths</w:t>
      </w:r>
      <w:r w:rsidR="009A723A">
        <w:t xml:space="preserve">, making it efficient </w:t>
      </w:r>
      <w:proofErr w:type="gramStart"/>
      <w:r w:rsidR="009A723A">
        <w:t>with regard to</w:t>
      </w:r>
      <w:proofErr w:type="gramEnd"/>
      <w:r w:rsidR="009A723A">
        <w:t xml:space="preserve"> clinical workflow. Templates can be easily edited in case of future changes, and default TG263 templates can be easily downloaded from </w:t>
      </w:r>
      <w:r w:rsidR="00D454C6">
        <w:t>our publicly available google drive.</w:t>
      </w:r>
    </w:p>
    <w:p w14:paraId="16A8C5A1" w14:textId="293A57D4" w:rsidR="00D454C6" w:rsidRPr="007C0881" w:rsidRDefault="00D454C6" w:rsidP="007C0881">
      <w:r>
        <w:t>We believe this simple tool can be of significant benefit to clinics which do not have access to templates within their treatment planning systems, or do not have sufficient resources to create new templates.</w:t>
      </w:r>
    </w:p>
    <w:p w14:paraId="7F6C8657" w14:textId="61BB19FA" w:rsidR="0002678A" w:rsidRPr="0002678A" w:rsidRDefault="0002678A" w:rsidP="0002678A">
      <w:pPr>
        <w:pStyle w:val="Heading1"/>
        <w:pageBreakBefore/>
      </w:pPr>
      <w:r>
        <w:lastRenderedPageBreak/>
        <w:t>References</w:t>
      </w:r>
    </w:p>
    <w:p w14:paraId="5DE780B5" w14:textId="1DF31805" w:rsidR="002A4E42" w:rsidRPr="002A4E42" w:rsidRDefault="0002678A" w:rsidP="002A4E42">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2A4E42" w:rsidRPr="002A4E42">
        <w:rPr>
          <w:rFonts w:ascii="Calibri" w:hAnsi="Calibri" w:cs="Calibri"/>
          <w:noProof/>
          <w:szCs w:val="24"/>
        </w:rPr>
        <w:t xml:space="preserve">1. </w:t>
      </w:r>
      <w:r w:rsidR="002A4E42" w:rsidRPr="002A4E42">
        <w:rPr>
          <w:rFonts w:ascii="Calibri" w:hAnsi="Calibri" w:cs="Calibri"/>
          <w:noProof/>
          <w:szCs w:val="24"/>
        </w:rPr>
        <w:tab/>
        <w:t>Larouche, R., Mayo, C., Tantot, L., Ying, X., Covington E. Update from AAPM TG263U1: Standardizing Nomenclatures in RO. In: ; 2022.</w:t>
      </w:r>
    </w:p>
    <w:p w14:paraId="15417E2B" w14:textId="77777777" w:rsidR="002A4E42" w:rsidRPr="002A4E42" w:rsidRDefault="002A4E42" w:rsidP="002A4E42">
      <w:pPr>
        <w:widowControl w:val="0"/>
        <w:autoSpaceDE w:val="0"/>
        <w:autoSpaceDN w:val="0"/>
        <w:adjustRightInd w:val="0"/>
        <w:spacing w:line="240" w:lineRule="auto"/>
        <w:ind w:left="640" w:hanging="640"/>
        <w:rPr>
          <w:rFonts w:ascii="Calibri" w:hAnsi="Calibri" w:cs="Calibri"/>
          <w:noProof/>
          <w:szCs w:val="24"/>
        </w:rPr>
      </w:pPr>
      <w:r w:rsidRPr="002A4E42">
        <w:rPr>
          <w:rFonts w:ascii="Calibri" w:hAnsi="Calibri" w:cs="Calibri"/>
          <w:noProof/>
          <w:szCs w:val="24"/>
        </w:rPr>
        <w:t xml:space="preserve">2. </w:t>
      </w:r>
      <w:r w:rsidRPr="002A4E42">
        <w:rPr>
          <w:rFonts w:ascii="Calibri" w:hAnsi="Calibri" w:cs="Calibri"/>
          <w:noProof/>
          <w:szCs w:val="24"/>
        </w:rPr>
        <w:tab/>
        <w:t>fo-dicom/fo-dicom: Fellow Oak DICOM for .NET, .NET Core, Universal Windows, Android, iOS, Mono and Unity. Accessed July 22, 2022. https://github.com/fo-dicom/fo-dicom</w:t>
      </w:r>
    </w:p>
    <w:p w14:paraId="0C91E601" w14:textId="77777777" w:rsidR="002A4E42" w:rsidRPr="002A4E42" w:rsidRDefault="002A4E42" w:rsidP="002A4E42">
      <w:pPr>
        <w:widowControl w:val="0"/>
        <w:autoSpaceDE w:val="0"/>
        <w:autoSpaceDN w:val="0"/>
        <w:adjustRightInd w:val="0"/>
        <w:spacing w:line="240" w:lineRule="auto"/>
        <w:ind w:left="640" w:hanging="640"/>
        <w:rPr>
          <w:rFonts w:ascii="Calibri" w:hAnsi="Calibri" w:cs="Calibri"/>
          <w:noProof/>
          <w:szCs w:val="24"/>
        </w:rPr>
      </w:pPr>
      <w:r w:rsidRPr="002A4E42">
        <w:rPr>
          <w:rFonts w:ascii="Calibri" w:hAnsi="Calibri" w:cs="Calibri"/>
          <w:noProof/>
          <w:szCs w:val="24"/>
        </w:rPr>
        <w:t xml:space="preserve">3. </w:t>
      </w:r>
      <w:r w:rsidRPr="002A4E42">
        <w:rPr>
          <w:rFonts w:ascii="Calibri" w:hAnsi="Calibri" w:cs="Calibri"/>
          <w:noProof/>
          <w:szCs w:val="24"/>
        </w:rPr>
        <w:tab/>
        <w:t xml:space="preserve">Beare R, Lowekamp B, Yaniv Z. Image segmentation, registration and characterization in R with simpleITK. </w:t>
      </w:r>
      <w:r w:rsidRPr="002A4E42">
        <w:rPr>
          <w:rFonts w:ascii="Calibri" w:hAnsi="Calibri" w:cs="Calibri"/>
          <w:i/>
          <w:iCs/>
          <w:noProof/>
          <w:szCs w:val="24"/>
        </w:rPr>
        <w:t>J Stat Softw</w:t>
      </w:r>
      <w:r w:rsidRPr="002A4E42">
        <w:rPr>
          <w:rFonts w:ascii="Calibri" w:hAnsi="Calibri" w:cs="Calibri"/>
          <w:noProof/>
          <w:szCs w:val="24"/>
        </w:rPr>
        <w:t>. 2018;86(1):1-35. doi:10.18637/jss.v086.i08</w:t>
      </w:r>
    </w:p>
    <w:p w14:paraId="5431788C" w14:textId="77777777" w:rsidR="002A4E42" w:rsidRPr="002A4E42" w:rsidRDefault="002A4E42" w:rsidP="002A4E42">
      <w:pPr>
        <w:widowControl w:val="0"/>
        <w:autoSpaceDE w:val="0"/>
        <w:autoSpaceDN w:val="0"/>
        <w:adjustRightInd w:val="0"/>
        <w:spacing w:line="240" w:lineRule="auto"/>
        <w:ind w:left="640" w:hanging="640"/>
        <w:rPr>
          <w:rFonts w:ascii="Calibri" w:hAnsi="Calibri" w:cs="Calibri"/>
          <w:noProof/>
        </w:rPr>
      </w:pPr>
      <w:r w:rsidRPr="002A4E42">
        <w:rPr>
          <w:rFonts w:ascii="Calibri" w:hAnsi="Calibri" w:cs="Calibri"/>
          <w:noProof/>
          <w:szCs w:val="24"/>
        </w:rPr>
        <w:t xml:space="preserve">4. </w:t>
      </w:r>
      <w:r w:rsidRPr="002A4E42">
        <w:rPr>
          <w:rFonts w:ascii="Calibri" w:hAnsi="Calibri" w:cs="Calibri"/>
          <w:noProof/>
          <w:szCs w:val="24"/>
        </w:rPr>
        <w:tab/>
        <w:t>Foundational Model of Anatomy - Summary | NCBO BioPortal. Accessed July 22, 2022. https://bioportal.bioontology.org/ontologies/FMA?p=summary</w:t>
      </w:r>
    </w:p>
    <w:p w14:paraId="344CCF2A" w14:textId="2B35556F" w:rsidR="006446A1" w:rsidRPr="00347F29" w:rsidRDefault="0002678A" w:rsidP="00347F29">
      <w:r>
        <w:fldChar w:fldCharType="end"/>
      </w:r>
    </w:p>
    <w:sectPr w:rsidR="006446A1" w:rsidRPr="00347F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nderson, Brian" w:date="2022-07-22T14:51:00Z" w:initials="AB">
    <w:p w14:paraId="130057BA" w14:textId="77777777" w:rsidR="00AD5C11" w:rsidRDefault="00AD5C11" w:rsidP="00877F2D">
      <w:pPr>
        <w:pStyle w:val="CommentText"/>
      </w:pPr>
      <w:r>
        <w:rPr>
          <w:rStyle w:val="CommentReference"/>
        </w:rPr>
        <w:annotationRef/>
      </w:r>
      <w:r>
        <w:t>Reference</w:t>
      </w:r>
    </w:p>
  </w:comment>
  <w:comment w:id="4" w:author="Anderson, Brian" w:date="2022-08-01T16:15:00Z" w:initials="AB">
    <w:p w14:paraId="0C6C596C" w14:textId="77777777" w:rsidR="000F47AA" w:rsidRDefault="000F47AA" w:rsidP="000F47AA">
      <w:pPr>
        <w:pStyle w:val="CommentText"/>
      </w:pPr>
      <w:r>
        <w:rPr>
          <w:rStyle w:val="CommentReference"/>
        </w:rPr>
        <w:annotationRef/>
      </w:r>
      <w:r>
        <w:t>Jeff Rycker's group and their air-tables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0057BA" w15:done="0"/>
  <w15:commentEx w15:paraId="0C6C596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537EF" w16cex:dateUtc="2022-07-22T21:51:00Z"/>
  <w16cex:commentExtensible w16cex:durableId="26927A84" w16cex:dateUtc="2022-08-01T2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0057BA" w16cid:durableId="268537EF"/>
  <w16cid:commentId w16cid:paraId="0C6C596C" w16cid:durableId="26927A8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erson, Brian">
    <w15:presenceInfo w15:providerId="None" w15:userId="Anderson, Br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E50"/>
    <w:rsid w:val="00007E18"/>
    <w:rsid w:val="000127D7"/>
    <w:rsid w:val="00024D17"/>
    <w:rsid w:val="0002678A"/>
    <w:rsid w:val="0003183B"/>
    <w:rsid w:val="0005425B"/>
    <w:rsid w:val="00056885"/>
    <w:rsid w:val="000958C1"/>
    <w:rsid w:val="000A700A"/>
    <w:rsid w:val="000F47AA"/>
    <w:rsid w:val="00174E8E"/>
    <w:rsid w:val="001B4847"/>
    <w:rsid w:val="001D1C1C"/>
    <w:rsid w:val="001E2EFE"/>
    <w:rsid w:val="001E7B5D"/>
    <w:rsid w:val="001F4ECB"/>
    <w:rsid w:val="00224DA2"/>
    <w:rsid w:val="00272639"/>
    <w:rsid w:val="00285EAF"/>
    <w:rsid w:val="002A3D89"/>
    <w:rsid w:val="002A4E42"/>
    <w:rsid w:val="002B515F"/>
    <w:rsid w:val="002B611C"/>
    <w:rsid w:val="00306C64"/>
    <w:rsid w:val="00320E66"/>
    <w:rsid w:val="00345832"/>
    <w:rsid w:val="00347F29"/>
    <w:rsid w:val="00365892"/>
    <w:rsid w:val="00393210"/>
    <w:rsid w:val="003D0BBB"/>
    <w:rsid w:val="003D5F04"/>
    <w:rsid w:val="003D7D5D"/>
    <w:rsid w:val="003F1A26"/>
    <w:rsid w:val="00402EF0"/>
    <w:rsid w:val="00421163"/>
    <w:rsid w:val="004B1BE1"/>
    <w:rsid w:val="004F72DB"/>
    <w:rsid w:val="00541877"/>
    <w:rsid w:val="00556C7B"/>
    <w:rsid w:val="00560F1F"/>
    <w:rsid w:val="005709A1"/>
    <w:rsid w:val="005873AC"/>
    <w:rsid w:val="00591E50"/>
    <w:rsid w:val="005E2F55"/>
    <w:rsid w:val="0062555E"/>
    <w:rsid w:val="00632549"/>
    <w:rsid w:val="006374CA"/>
    <w:rsid w:val="006446A1"/>
    <w:rsid w:val="00667BB9"/>
    <w:rsid w:val="00691A2F"/>
    <w:rsid w:val="006B12C8"/>
    <w:rsid w:val="006C772B"/>
    <w:rsid w:val="0070388A"/>
    <w:rsid w:val="00756BB7"/>
    <w:rsid w:val="00763468"/>
    <w:rsid w:val="0079077A"/>
    <w:rsid w:val="007A6BD9"/>
    <w:rsid w:val="007C0881"/>
    <w:rsid w:val="007F3FF8"/>
    <w:rsid w:val="007F4DDF"/>
    <w:rsid w:val="00822D7C"/>
    <w:rsid w:val="00853FA7"/>
    <w:rsid w:val="008671EA"/>
    <w:rsid w:val="008B752E"/>
    <w:rsid w:val="008E0581"/>
    <w:rsid w:val="009100C1"/>
    <w:rsid w:val="009342D8"/>
    <w:rsid w:val="009458F5"/>
    <w:rsid w:val="00982F5A"/>
    <w:rsid w:val="00996118"/>
    <w:rsid w:val="009A723A"/>
    <w:rsid w:val="009B07D5"/>
    <w:rsid w:val="009B0B7A"/>
    <w:rsid w:val="00A22AFA"/>
    <w:rsid w:val="00A324A7"/>
    <w:rsid w:val="00A3783D"/>
    <w:rsid w:val="00A807E1"/>
    <w:rsid w:val="00A93AC3"/>
    <w:rsid w:val="00AA1C3D"/>
    <w:rsid w:val="00AC0EA2"/>
    <w:rsid w:val="00AD5C11"/>
    <w:rsid w:val="00AF3D64"/>
    <w:rsid w:val="00B223E6"/>
    <w:rsid w:val="00BE2C15"/>
    <w:rsid w:val="00BE3908"/>
    <w:rsid w:val="00C25DB3"/>
    <w:rsid w:val="00C26199"/>
    <w:rsid w:val="00C4125D"/>
    <w:rsid w:val="00C41ADA"/>
    <w:rsid w:val="00C53E81"/>
    <w:rsid w:val="00C61471"/>
    <w:rsid w:val="00C65701"/>
    <w:rsid w:val="00C8268F"/>
    <w:rsid w:val="00CF359B"/>
    <w:rsid w:val="00CF4E70"/>
    <w:rsid w:val="00D454C6"/>
    <w:rsid w:val="00D65047"/>
    <w:rsid w:val="00D824EA"/>
    <w:rsid w:val="00D86319"/>
    <w:rsid w:val="00DA1BDB"/>
    <w:rsid w:val="00DD09CD"/>
    <w:rsid w:val="00E0682B"/>
    <w:rsid w:val="00E07932"/>
    <w:rsid w:val="00E3543B"/>
    <w:rsid w:val="00E4389A"/>
    <w:rsid w:val="00EA4773"/>
    <w:rsid w:val="00EC17F8"/>
    <w:rsid w:val="00EC287B"/>
    <w:rsid w:val="00EE249E"/>
    <w:rsid w:val="00EE64FF"/>
    <w:rsid w:val="00F05CB9"/>
    <w:rsid w:val="00F249CB"/>
    <w:rsid w:val="00F539A5"/>
    <w:rsid w:val="00FD7241"/>
    <w:rsid w:val="00FE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CAFA"/>
  <w15:chartTrackingRefBased/>
  <w15:docId w15:val="{28A9E20C-C29C-4176-ADCD-B859921ED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1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B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7D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16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7B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D7D5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4125D"/>
    <w:rPr>
      <w:color w:val="0563C1" w:themeColor="hyperlink"/>
      <w:u w:val="single"/>
    </w:rPr>
  </w:style>
  <w:style w:type="character" w:styleId="UnresolvedMention">
    <w:name w:val="Unresolved Mention"/>
    <w:basedOn w:val="DefaultParagraphFont"/>
    <w:uiPriority w:val="99"/>
    <w:semiHidden/>
    <w:unhideWhenUsed/>
    <w:rsid w:val="00C4125D"/>
    <w:rPr>
      <w:color w:val="605E5C"/>
      <w:shd w:val="clear" w:color="auto" w:fill="E1DFDD"/>
    </w:rPr>
  </w:style>
  <w:style w:type="paragraph" w:styleId="Caption">
    <w:name w:val="caption"/>
    <w:basedOn w:val="Normal"/>
    <w:next w:val="Normal"/>
    <w:uiPriority w:val="35"/>
    <w:unhideWhenUsed/>
    <w:qFormat/>
    <w:rsid w:val="000127D7"/>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AD5C11"/>
    <w:rPr>
      <w:sz w:val="16"/>
      <w:szCs w:val="16"/>
    </w:rPr>
  </w:style>
  <w:style w:type="paragraph" w:styleId="CommentText">
    <w:name w:val="annotation text"/>
    <w:basedOn w:val="Normal"/>
    <w:link w:val="CommentTextChar"/>
    <w:uiPriority w:val="99"/>
    <w:unhideWhenUsed/>
    <w:rsid w:val="00AD5C11"/>
    <w:pPr>
      <w:spacing w:line="240" w:lineRule="auto"/>
    </w:pPr>
    <w:rPr>
      <w:sz w:val="20"/>
      <w:szCs w:val="20"/>
    </w:rPr>
  </w:style>
  <w:style w:type="character" w:customStyle="1" w:styleId="CommentTextChar">
    <w:name w:val="Comment Text Char"/>
    <w:basedOn w:val="DefaultParagraphFont"/>
    <w:link w:val="CommentText"/>
    <w:uiPriority w:val="99"/>
    <w:rsid w:val="00AD5C11"/>
    <w:rPr>
      <w:sz w:val="20"/>
      <w:szCs w:val="20"/>
    </w:rPr>
  </w:style>
  <w:style w:type="paragraph" w:styleId="CommentSubject">
    <w:name w:val="annotation subject"/>
    <w:basedOn w:val="CommentText"/>
    <w:next w:val="CommentText"/>
    <w:link w:val="CommentSubjectChar"/>
    <w:uiPriority w:val="99"/>
    <w:semiHidden/>
    <w:unhideWhenUsed/>
    <w:rsid w:val="00AD5C11"/>
    <w:rPr>
      <w:b/>
      <w:bCs/>
    </w:rPr>
  </w:style>
  <w:style w:type="character" w:customStyle="1" w:styleId="CommentSubjectChar">
    <w:name w:val="Comment Subject Char"/>
    <w:basedOn w:val="CommentTextChar"/>
    <w:link w:val="CommentSubject"/>
    <w:uiPriority w:val="99"/>
    <w:semiHidden/>
    <w:rsid w:val="00AD5C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255495">
      <w:bodyDiv w:val="1"/>
      <w:marLeft w:val="0"/>
      <w:marRight w:val="0"/>
      <w:marTop w:val="0"/>
      <w:marBottom w:val="0"/>
      <w:divBdr>
        <w:top w:val="none" w:sz="0" w:space="0" w:color="auto"/>
        <w:left w:val="none" w:sz="0" w:space="0" w:color="auto"/>
        <w:bottom w:val="none" w:sz="0" w:space="0" w:color="auto"/>
        <w:right w:val="none" w:sz="0" w:space="0" w:color="auto"/>
      </w:divBdr>
    </w:div>
    <w:div w:id="155820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purl.org/sig/ont/fma/fma50801" TargetMode="External"/><Relationship Id="rId7" Type="http://schemas.microsoft.com/office/2016/09/relationships/commentsIds" Target="commentsIds.xml"/><Relationship Id="rId12" Type="http://schemas.openxmlformats.org/officeDocument/2006/relationships/image" Target="media/image3.png"/><Relationship Id="rId17" Type="http://schemas.openxmlformats.org/officeDocument/2006/relationships/hyperlink" Target="https://dicom.innolitics.com/ciods/rt-structure-set/rt-roi-observations/30060080/300600a4" TargetMode="External"/><Relationship Id="rId25"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dicom.innolitics.com/ciods/rt-structure-set/rt-roi-observations/30060080/30060086" TargetMode="Externa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2.png"/><Relationship Id="rId24" Type="http://schemas.openxmlformats.org/officeDocument/2006/relationships/image" Target="media/image10.png"/><Relationship Id="rId5" Type="http://schemas.openxmlformats.org/officeDocument/2006/relationships/comments" Target="comments.xml"/><Relationship Id="rId15" Type="http://schemas.openxmlformats.org/officeDocument/2006/relationships/image" Target="media/image6.png"/><Relationship Id="rId23" Type="http://schemas.openxmlformats.org/officeDocument/2006/relationships/hyperlink" Target="http://purl.org/sig/ont/fma/fma50801"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icom.nema.org/medical/dicom/current/output/chtml/part16/chapter_8.html" TargetMode="External"/><Relationship Id="rId4" Type="http://schemas.openxmlformats.org/officeDocument/2006/relationships/webSettings" Target="webSettings.xml"/><Relationship Id="rId9" Type="http://schemas.openxmlformats.org/officeDocument/2006/relationships/hyperlink" Target="https://drive.google.com/drive/folders/113BQatCuYgOLmrDJEeARqACwGf6PwU9x" TargetMode="External"/><Relationship Id="rId14" Type="http://schemas.openxmlformats.org/officeDocument/2006/relationships/image" Target="media/image5.png"/><Relationship Id="rId22" Type="http://schemas.openxmlformats.org/officeDocument/2006/relationships/image" Target="media/image9.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CE9C2D-F5CD-4B6A-8154-4847AF5EF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7674</TotalTime>
  <Pages>11</Pages>
  <Words>2757</Words>
  <Characters>15721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Brian</dc:creator>
  <cp:keywords/>
  <dc:description/>
  <cp:lastModifiedBy>Anderson, Brian</cp:lastModifiedBy>
  <cp:revision>89</cp:revision>
  <dcterms:created xsi:type="dcterms:W3CDTF">2022-07-21T21:24:00Z</dcterms:created>
  <dcterms:modified xsi:type="dcterms:W3CDTF">2022-08-03T22:41:00Z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d823d058-0ff7-3683-b457-6721d1e2c2f7</vt:lpwstr>
  </property>
  <property fmtid="{D5CDD505-2E9C-101B-9397-08002B2CF9AE}" pid="4" name="Mendeley Citation Style_1">
    <vt:lpwstr>http://csl.mendeley.com/styles/492325971/american-medical-association</vt:lpwstr>
  </property>
</Properties>
</file>
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599834" w14:textId="15E016C1" w:rsidR="003D0BBB" w:rsidRDefault="00633599" w:rsidP="00633599">
      <w:pPr>
        <w:pStyle w:val="Heading1"/>
      </w:pPr>
      <w:r>
        <w:t xml:space="preserve">DICOM Template Maker: A Simple Solution </w:t>
      </w:r>
      <w:r w:rsidR="008014E5">
        <w:t>for</w:t>
      </w:r>
      <w:r>
        <w:t xml:space="preserve"> Transitioning to TG263</w:t>
      </w:r>
    </w:p>
    <w:p w14:paraId="59BBD75C" w14:textId="1081FE2C" w:rsidR="003D5F04" w:rsidRDefault="003D5F04" w:rsidP="003D5F04">
      <w:pPr>
        <w:jc w:val="center"/>
      </w:pPr>
      <w:r w:rsidRPr="003D5F04">
        <w:rPr>
          <w:b/>
          <w:bCs/>
        </w:rPr>
        <w:t xml:space="preserve">Brian M. Anderson </w:t>
      </w:r>
      <w:commentRangeStart w:id="0"/>
      <w:commentRangeStart w:id="1"/>
      <w:r>
        <w:rPr>
          <w:b/>
          <w:bCs/>
        </w:rPr>
        <w:t>PhD</w:t>
      </w:r>
      <w:commentRangeEnd w:id="0"/>
      <w:r w:rsidR="00003B89">
        <w:rPr>
          <w:rStyle w:val="CommentReference"/>
        </w:rPr>
        <w:commentReference w:id="0"/>
      </w:r>
      <w:commentRangeEnd w:id="1"/>
      <w:r w:rsidR="006D7CD0">
        <w:rPr>
          <w:rStyle w:val="CommentReference"/>
        </w:rPr>
        <w:commentReference w:id="1"/>
      </w:r>
      <w:r w:rsidRPr="003D5F04">
        <w:rPr>
          <w:b/>
          <w:bCs/>
          <w:vertAlign w:val="superscript"/>
        </w:rPr>
        <w:t>1</w:t>
      </w:r>
      <w:r w:rsidR="00414C5D">
        <w:rPr>
          <w:b/>
          <w:bCs/>
        </w:rPr>
        <w:t>, Laura Padilla</w:t>
      </w:r>
      <w:r w:rsidR="00414C5D" w:rsidRPr="0017096E">
        <w:rPr>
          <w:b/>
          <w:bCs/>
          <w:vertAlign w:val="superscript"/>
        </w:rPr>
        <w:t>1</w:t>
      </w:r>
      <w:r>
        <w:rPr>
          <w:b/>
          <w:bCs/>
        </w:rPr>
        <w:t xml:space="preserve">, </w:t>
      </w:r>
      <w:r w:rsidR="004B75E0">
        <w:rPr>
          <w:b/>
          <w:bCs/>
        </w:rPr>
        <w:t xml:space="preserve">Jeff </w:t>
      </w:r>
      <w:proofErr w:type="spellStart"/>
      <w:r w:rsidR="004B75E0">
        <w:rPr>
          <w:b/>
          <w:bCs/>
        </w:rPr>
        <w:t>Ry</w:t>
      </w:r>
      <w:r w:rsidR="00414C5D">
        <w:rPr>
          <w:b/>
          <w:bCs/>
        </w:rPr>
        <w:t>c</w:t>
      </w:r>
      <w:r w:rsidR="004B75E0">
        <w:rPr>
          <w:b/>
          <w:bCs/>
        </w:rPr>
        <w:t>kman</w:t>
      </w:r>
      <w:proofErr w:type="spellEnd"/>
      <w:r w:rsidR="004B75E0">
        <w:rPr>
          <w:b/>
          <w:bCs/>
        </w:rPr>
        <w:t xml:space="preserve">, </w:t>
      </w:r>
      <w:r w:rsidR="00414C5D">
        <w:rPr>
          <w:b/>
          <w:bCs/>
        </w:rPr>
        <w:t xml:space="preserve">Elizabeth Covington, </w:t>
      </w:r>
      <w:r>
        <w:rPr>
          <w:b/>
          <w:bCs/>
        </w:rPr>
        <w:t>Kevin L. Moore</w:t>
      </w:r>
      <w:r w:rsidRPr="003D5F04">
        <w:rPr>
          <w:b/>
          <w:bCs/>
          <w:vertAlign w:val="superscript"/>
        </w:rPr>
        <w:t>1</w:t>
      </w:r>
      <w:r w:rsidR="0017096E">
        <w:rPr>
          <w:b/>
          <w:bCs/>
        </w:rPr>
        <w:t xml:space="preserve">, </w:t>
      </w:r>
      <w:r>
        <w:rPr>
          <w:b/>
          <w:bCs/>
        </w:rPr>
        <w:t>Casey Bojechko</w:t>
      </w:r>
      <w:r w:rsidRPr="003D5F04">
        <w:rPr>
          <w:b/>
          <w:bCs/>
          <w:vertAlign w:val="superscript"/>
        </w:rPr>
        <w:t>1</w:t>
      </w:r>
    </w:p>
    <w:p w14:paraId="42B302DF" w14:textId="5C8EFA89" w:rsidR="003D5F04" w:rsidRDefault="003D5F04" w:rsidP="003D5F04">
      <w:pPr>
        <w:jc w:val="center"/>
        <w:rPr>
          <w:i/>
          <w:iCs/>
        </w:rPr>
      </w:pPr>
      <w:r>
        <w:rPr>
          <w:i/>
          <w:iCs/>
        </w:rPr>
        <w:t>University of California San Diego Health</w:t>
      </w:r>
    </w:p>
    <w:p w14:paraId="609F42D2" w14:textId="465BA65F" w:rsidR="003D5F04" w:rsidRPr="003D5F04" w:rsidRDefault="003D5F04" w:rsidP="003D5F04">
      <w:pPr>
        <w:jc w:val="center"/>
        <w:rPr>
          <w:i/>
          <w:iCs/>
        </w:rPr>
      </w:pPr>
      <w:r w:rsidRPr="003D5F04">
        <w:rPr>
          <w:b/>
          <w:bCs/>
          <w:i/>
          <w:iCs/>
          <w:vertAlign w:val="superscript"/>
        </w:rPr>
        <w:t>1</w:t>
      </w:r>
      <w:r>
        <w:rPr>
          <w:i/>
          <w:iCs/>
        </w:rPr>
        <w:t>Department of Radiation Medicine &amp; Applied Sciences</w:t>
      </w:r>
    </w:p>
    <w:p w14:paraId="2C997B25" w14:textId="7A9EDB09" w:rsidR="00AA1C3D" w:rsidRDefault="00421163" w:rsidP="00421163">
      <w:pPr>
        <w:pStyle w:val="Heading1"/>
      </w:pPr>
      <w:r>
        <w:t>Abstract</w:t>
      </w:r>
    </w:p>
    <w:p w14:paraId="248C28B7" w14:textId="091373AB" w:rsidR="00421163" w:rsidRDefault="00421163" w:rsidP="00421163">
      <w:proofErr w:type="gramStart"/>
      <w:r>
        <w:t>Consistency</w:t>
      </w:r>
      <w:proofErr w:type="gramEnd"/>
      <w:r>
        <w:t xml:space="preserve"> of nomenclature within radiation oncology is becoming increasingly important as </w:t>
      </w:r>
      <w:r w:rsidR="00E12270">
        <w:t xml:space="preserve">big </w:t>
      </w:r>
      <w:r>
        <w:t>data</w:t>
      </w:r>
      <w:r w:rsidR="00AE7775">
        <w:t xml:space="preserve"> </w:t>
      </w:r>
      <w:r w:rsidR="00E12270">
        <w:t xml:space="preserve">efforts </w:t>
      </w:r>
      <w:r w:rsidR="00AE7775">
        <w:t>and</w:t>
      </w:r>
      <w:r>
        <w:t xml:space="preserve"> </w:t>
      </w:r>
      <w:r w:rsidR="00E12270">
        <w:t xml:space="preserve">data </w:t>
      </w:r>
      <w:r>
        <w:t>sharing become more prevalent.</w:t>
      </w:r>
      <w:r w:rsidR="00C8268F" w:rsidRPr="00C8268F">
        <w:t xml:space="preserve"> </w:t>
      </w:r>
      <w:r w:rsidR="00E12270">
        <w:t>A</w:t>
      </w:r>
      <w:r w:rsidR="00C8268F" w:rsidRPr="00C8268F">
        <w:t>utomation of radiation oncology workflows depend</w:t>
      </w:r>
      <w:r w:rsidR="00890EA2">
        <w:t>s</w:t>
      </w:r>
      <w:r w:rsidR="00C8268F" w:rsidRPr="00C8268F">
        <w:t xml:space="preserve"> on standardized contour nomenclature</w:t>
      </w:r>
      <w:r w:rsidR="000F70C5">
        <w:t xml:space="preserve"> </w:t>
      </w:r>
      <w:r w:rsidR="00386683">
        <w:t>which</w:t>
      </w:r>
      <w:r w:rsidR="000F70C5">
        <w:t xml:space="preserve"> enable</w:t>
      </w:r>
      <w:r w:rsidR="003E74E4">
        <w:t>s</w:t>
      </w:r>
      <w:r w:rsidR="000F70C5">
        <w:t xml:space="preserve"> retrospective data analysis and outcomes research</w:t>
      </w:r>
      <w:r w:rsidR="00C8268F" w:rsidRPr="00C8268F">
        <w:t xml:space="preserve">. </w:t>
      </w:r>
      <w:r>
        <w:t xml:space="preserve"> The American Association of Physicists in Medicine (AAPM) </w:t>
      </w:r>
      <w:r w:rsidR="003E74E4">
        <w:t>published</w:t>
      </w:r>
      <w:r>
        <w:t xml:space="preserve"> </w:t>
      </w:r>
      <w:r w:rsidR="00A01D73">
        <w:t xml:space="preserve">a </w:t>
      </w:r>
      <w:r>
        <w:t>report</w:t>
      </w:r>
      <w:r w:rsidR="00D62CCD">
        <w:t xml:space="preserve"> from </w:t>
      </w:r>
      <w:r w:rsidR="006619ED">
        <w:t xml:space="preserve">Task Group </w:t>
      </w:r>
      <w:r>
        <w:t>263 titled ‘Standardizing Nomenclatures in Radiation Oncology’</w:t>
      </w:r>
      <w:r w:rsidR="00DD09CD">
        <w:t xml:space="preserve"> to </w:t>
      </w:r>
      <w:r w:rsidR="00D62CCD">
        <w:t xml:space="preserve">provide recommendations for </w:t>
      </w:r>
      <w:r w:rsidR="003B193D">
        <w:t>stan</w:t>
      </w:r>
      <w:r w:rsidR="00A01D73">
        <w:t>dar</w:t>
      </w:r>
      <w:r w:rsidR="003B193D">
        <w:t>dized</w:t>
      </w:r>
      <w:r w:rsidR="00DD09CD">
        <w:t xml:space="preserve"> nomenclature</w:t>
      </w:r>
      <w:r w:rsidR="003B193D">
        <w:t xml:space="preserve"> </w:t>
      </w:r>
      <w:r w:rsidR="00D62CCD">
        <w:t xml:space="preserve">of </w:t>
      </w:r>
      <w:r w:rsidR="003B193D">
        <w:t xml:space="preserve">structures and </w:t>
      </w:r>
      <w:proofErr w:type="spellStart"/>
      <w:r w:rsidR="003B193D">
        <w:t>dosimetric</w:t>
      </w:r>
      <w:proofErr w:type="spellEnd"/>
      <w:r w:rsidR="003B193D">
        <w:t xml:space="preserve"> data</w:t>
      </w:r>
      <w:r>
        <w:t xml:space="preserve">. </w:t>
      </w:r>
      <w:r w:rsidR="00007682">
        <w:t>C</w:t>
      </w:r>
      <w:r>
        <w:t xml:space="preserve">onverting </w:t>
      </w:r>
      <w:r w:rsidR="00007E18">
        <w:t xml:space="preserve">to the new </w:t>
      </w:r>
      <w:r w:rsidR="00982F5A">
        <w:t xml:space="preserve">nomenclature requires retraining of staff </w:t>
      </w:r>
      <w:r w:rsidR="00EA36AE">
        <w:t xml:space="preserve">and the </w:t>
      </w:r>
      <w:r w:rsidR="00982F5A">
        <w:t>creation of</w:t>
      </w:r>
      <w:r w:rsidR="00EA36AE">
        <w:t xml:space="preserve"> struc</w:t>
      </w:r>
      <w:r w:rsidR="00A01D73">
        <w:t>tu</w:t>
      </w:r>
      <w:r w:rsidR="00EA36AE">
        <w:t>re</w:t>
      </w:r>
      <w:r w:rsidR="00982F5A">
        <w:t xml:space="preserve"> templates</w:t>
      </w:r>
      <w:r w:rsidR="00D62CCD">
        <w:t>,</w:t>
      </w:r>
      <w:r w:rsidR="00007682">
        <w:t xml:space="preserve"> which can be a considerable burden</w:t>
      </w:r>
      <w:r w:rsidR="00D62CCD">
        <w:t xml:space="preserve"> on clinical resources</w:t>
      </w:r>
      <w:r w:rsidR="00982F5A">
        <w:t xml:space="preserve">.  </w:t>
      </w:r>
      <w:r w:rsidR="00D62CCD">
        <w:t xml:space="preserve">To facilitate its implementation, we developed a program </w:t>
      </w:r>
      <w:r w:rsidR="00062D49">
        <w:t xml:space="preserve">that allows users to create TG-263-compliant </w:t>
      </w:r>
      <w:r w:rsidR="00003B89">
        <w:t>structure templates</w:t>
      </w:r>
      <w:r w:rsidR="00062D49">
        <w:t xml:space="preserve"> in English, Spanish, or French</w:t>
      </w:r>
      <w:r w:rsidR="002B611C">
        <w:t xml:space="preserve">. </w:t>
      </w:r>
      <w:r w:rsidR="00062D49">
        <w:t>This C# program was written as an installable executable on any Windows system</w:t>
      </w:r>
      <w:r w:rsidR="00777B6A">
        <w:t>, it outputs the template files in either DICOM or XML format,</w:t>
      </w:r>
      <w:r w:rsidR="00062D49">
        <w:t xml:space="preserve"> and it</w:t>
      </w:r>
      <w:r w:rsidR="00A300CE">
        <w:t xml:space="preserve"> </w:t>
      </w:r>
      <w:r w:rsidR="00062D49">
        <w:t>extracts s</w:t>
      </w:r>
      <w:r w:rsidR="00777B6A">
        <w:t>tandardized structure nomenclature from</w:t>
      </w:r>
      <w:r w:rsidR="00A300CE">
        <w:t xml:space="preserve"> an online </w:t>
      </w:r>
      <w:commentRangeStart w:id="2"/>
      <w:commentRangeStart w:id="3"/>
      <w:commentRangeEnd w:id="2"/>
      <w:r w:rsidR="000946DD">
        <w:rPr>
          <w:rStyle w:val="CommentReference"/>
        </w:rPr>
        <w:commentReference w:id="2"/>
      </w:r>
      <w:commentRangeEnd w:id="3"/>
      <w:r w:rsidR="000B7C67">
        <w:rPr>
          <w:rStyle w:val="CommentReference"/>
        </w:rPr>
        <w:commentReference w:id="3"/>
      </w:r>
      <w:r w:rsidR="000946DD">
        <w:t xml:space="preserve">spreadsheet </w:t>
      </w:r>
      <w:r w:rsidR="00A300CE">
        <w:t>maintained by TG</w:t>
      </w:r>
      <w:r w:rsidR="00417ABA">
        <w:t>-</w:t>
      </w:r>
      <w:r w:rsidR="00A300CE">
        <w:t>263</w:t>
      </w:r>
      <w:r w:rsidR="000946DD">
        <w:t xml:space="preserve"> members</w:t>
      </w:r>
      <w:r w:rsidR="00777B6A">
        <w:t>, which</w:t>
      </w:r>
      <w:r w:rsidR="00A300CE">
        <w:t xml:space="preserve"> </w:t>
      </w:r>
      <w:r w:rsidR="00777B6A">
        <w:t>ensures users have the most up-to-date</w:t>
      </w:r>
      <w:r w:rsidR="00A300CE">
        <w:t xml:space="preserve"> </w:t>
      </w:r>
      <w:r w:rsidR="00777B6A">
        <w:t>structure names</w:t>
      </w:r>
      <w:r w:rsidR="00A300CE">
        <w:t xml:space="preserve">. </w:t>
      </w:r>
      <w:commentRangeStart w:id="4"/>
      <w:r w:rsidR="00777B6A">
        <w:t>This tool</w:t>
      </w:r>
      <w:r w:rsidR="00F249CB">
        <w:t xml:space="preserve"> has</w:t>
      </w:r>
      <w:r w:rsidR="002B611C">
        <w:t xml:space="preserve"> </w:t>
      </w:r>
      <w:r w:rsidR="00560F1F">
        <w:t xml:space="preserve">been </w:t>
      </w:r>
      <w:r w:rsidR="002B611C">
        <w:t>evaluated for ease of use and functionality</w:t>
      </w:r>
      <w:commentRangeEnd w:id="4"/>
      <w:r w:rsidR="00062D49">
        <w:rPr>
          <w:rStyle w:val="CommentReference"/>
        </w:rPr>
        <w:commentReference w:id="4"/>
      </w:r>
      <w:r w:rsidR="002B611C">
        <w:t>.</w:t>
      </w:r>
      <w:r w:rsidR="00D65047">
        <w:t xml:space="preserve"> The program will be publicly available via our GitHub page, allowing feedback and improvement as needed from community use.</w:t>
      </w:r>
    </w:p>
    <w:p w14:paraId="7119B36D" w14:textId="77777777" w:rsidR="007F1F95" w:rsidRDefault="007F1F95" w:rsidP="007F1F95">
      <w:pPr>
        <w:pStyle w:val="Heading1"/>
        <w:pageBreakBefore/>
        <w:sectPr w:rsidR="007F1F95" w:rsidSect="007F1F95">
          <w:pgSz w:w="12240" w:h="15840"/>
          <w:pgMar w:top="1440" w:right="1440" w:bottom="1440" w:left="1440" w:header="720" w:footer="720" w:gutter="0"/>
          <w:cols w:space="720"/>
          <w:docGrid w:linePitch="360"/>
        </w:sectPr>
      </w:pPr>
    </w:p>
    <w:p w14:paraId="00147A5F" w14:textId="2A47FA94" w:rsidR="00C53E81" w:rsidRDefault="00C53E81" w:rsidP="007F1F95">
      <w:pPr>
        <w:pStyle w:val="Heading1"/>
        <w:pageBreakBefore/>
      </w:pPr>
      <w:r>
        <w:lastRenderedPageBreak/>
        <w:t>Introduction</w:t>
      </w:r>
    </w:p>
    <w:p w14:paraId="1FF455E3" w14:textId="29F2C6C8" w:rsidR="00AF02E7" w:rsidRDefault="005F1E83" w:rsidP="00421163">
      <w:r>
        <w:t xml:space="preserve">The creation of treatment plans in radiation oncology </w:t>
      </w:r>
      <w:proofErr w:type="gramStart"/>
      <w:r>
        <w:t>require</w:t>
      </w:r>
      <w:proofErr w:type="gramEnd"/>
      <w:r>
        <w:t xml:space="preserve"> the definition of </w:t>
      </w:r>
      <w:r w:rsidR="00C53E81">
        <w:t>regions of interest (ROIs)</w:t>
      </w:r>
      <w:r>
        <w:t xml:space="preserve">, which can represent structures such as treatment </w:t>
      </w:r>
      <w:r w:rsidR="00C53E81">
        <w:t>target</w:t>
      </w:r>
      <w:r>
        <w:t>s</w:t>
      </w:r>
      <w:r w:rsidR="00C53E81">
        <w:t xml:space="preserve">, </w:t>
      </w:r>
      <w:r w:rsidR="007F3FF8">
        <w:t xml:space="preserve">organs at risk (OARs), contrast agents, etc. While Digital Imaging and Communications in Medicine (DICOM) </w:t>
      </w:r>
      <w:r>
        <w:t xml:space="preserve">standards </w:t>
      </w:r>
      <w:r w:rsidR="00BE79D0">
        <w:t>dictate the</w:t>
      </w:r>
      <w:r>
        <w:t xml:space="preserve"> data format</w:t>
      </w:r>
      <w:r w:rsidR="007F3FF8">
        <w:t xml:space="preserve"> </w:t>
      </w:r>
      <w:r>
        <w:t xml:space="preserve">required to properly transfer information about these structures between different radiotherapy equipment, </w:t>
      </w:r>
      <w:r w:rsidR="00BE79D0">
        <w:t xml:space="preserve">individual users are responsible for creating and naming </w:t>
      </w:r>
      <w:r w:rsidR="00283D99">
        <w:t xml:space="preserve">structures </w:t>
      </w:r>
      <w:r w:rsidR="00BE79D0">
        <w:t>for</w:t>
      </w:r>
      <w:r w:rsidR="00B70DDC">
        <w:t xml:space="preserve"> each </w:t>
      </w:r>
      <w:r w:rsidR="00283D99">
        <w:t>treatment plan</w:t>
      </w:r>
      <w:r w:rsidR="00BE79D0">
        <w:t xml:space="preserve"> in their treatment planning system (TPS)</w:t>
      </w:r>
      <w:r w:rsidR="007F3FF8">
        <w:t>.</w:t>
      </w:r>
      <w:r w:rsidR="00BE79D0">
        <w:t xml:space="preserve">  When done manually,</w:t>
      </w:r>
      <w:r w:rsidR="009100C1">
        <w:t xml:space="preserve"> labeling the structures (</w:t>
      </w:r>
      <w:r w:rsidR="000A700A">
        <w:t xml:space="preserve">‘Liver’, </w:t>
      </w:r>
      <w:r w:rsidR="009100C1">
        <w:t>‘Brain’, ‘Brainstem’, etc.)</w:t>
      </w:r>
      <w:r w:rsidR="00BE79D0">
        <w:t xml:space="preserve"> can</w:t>
      </w:r>
      <w:r w:rsidR="009100C1">
        <w:t xml:space="preserve"> be tedious</w:t>
      </w:r>
      <w:r w:rsidR="00BE79D0">
        <w:t xml:space="preserve">, </w:t>
      </w:r>
      <w:r w:rsidR="00836518">
        <w:t>error-</w:t>
      </w:r>
      <w:r w:rsidR="009100C1">
        <w:t>prone (‘Brian’ instead of ‘Brain’)</w:t>
      </w:r>
      <w:r w:rsidR="00BE79D0">
        <w:t>, and highly variable</w:t>
      </w:r>
      <w:r w:rsidR="000958C1">
        <w:t xml:space="preserve"> (</w:t>
      </w:r>
      <w:r w:rsidR="00BE79D0">
        <w:t xml:space="preserve">i.e. </w:t>
      </w:r>
      <w:r w:rsidR="000958C1">
        <w:t>‘</w:t>
      </w:r>
      <w:proofErr w:type="spellStart"/>
      <w:r w:rsidR="000958C1">
        <w:t>Lung_R</w:t>
      </w:r>
      <w:proofErr w:type="spellEnd"/>
      <w:r w:rsidR="000958C1">
        <w:t>’ vs ‘Right Lung’)</w:t>
      </w:r>
      <w:r w:rsidR="00BE79D0">
        <w:t xml:space="preserve">, </w:t>
      </w:r>
      <w:r w:rsidR="00232A0F">
        <w:t>with greate</w:t>
      </w:r>
      <w:r w:rsidR="003E0FF5">
        <w:t xml:space="preserve">r than 10 variants reported for the same </w:t>
      </w:r>
      <w:commentRangeStart w:id="5"/>
      <w:r w:rsidR="003E0FF5">
        <w:t>OAR</w:t>
      </w:r>
      <w:commentRangeEnd w:id="5"/>
      <w:r w:rsidR="000B7C67">
        <w:rPr>
          <w:rStyle w:val="CommentReference"/>
        </w:rPr>
        <w:commentReference w:id="5"/>
      </w:r>
      <w:r w:rsidR="002E4D60">
        <w:fldChar w:fldCharType="begin" w:fldLock="1"/>
      </w:r>
      <w:r w:rsidR="002E4D60">
        <w:instrText>ADDIN CSL_CITATION {"citationItems":[{"id":"ITEM-1","itemData":{"DOI":"10.1016/J.IJROBP.2017.12.013","ISSN":"1879-355X","PMID":"29485047","abstract":"A substantial barrier to the single- and multi-institutional aggregation of data to supporting clinical trials, practice quality improvement efforts, and development of big data analytics resource systems is the lack of standardized nomenclatures for expressing dosimetric data. To address this issue, the American Association of Physicists in Medicine (AAPM) Task Group 263 was charged with providing nomenclature guidelines and values in radiation oncology for use in clinical trials, data-pooling initiatives, population-based studies, and routine clinical care by standardizing: (1) structure names across image processing and treatment planning system platforms; (2) nomenclature for dosimetric data (eg, dose–volume histogram [DVH]-based metrics); (3) templates for clinical trial groups and users of an initial subset of software platforms to facilitate adoption of the standards; (4) formalism for nomenclature schema, which can accommodate the addition of other structures defined in the future. A multisociety, multidisciplinary, multinational group of 57 members representing stake holders ranging from large academic centers to community clinics and vendors was assembled, including physicists, physicians, dosimetrists, and vendors. The stakeholder groups represented in the membership included the AAPM, American Society for Radiation Oncology (ASTRO), NRG Oncology, European Society for Radiation Oncology (ESTRO), Radiation Therapy Oncology Group (RTOG), Children's Oncology Group (COG), Integrating Healthcare Enterprise in Radiation Oncology (IHE-RO), and Digital Imaging and Communications in Medicine working group (DICOM WG); A nomenclature system for target and organ at risk volumes and DVH nomenclature was developed and piloted to demonstrate viability across a range of clinics and within the framework of clinical trials. The final report was approved by AAPM in October 2017. The approval process included review by 8 AAPM committees, with additional review by ASTRO, European Society for Radiation Oncology (ESTRO), and American Association of Medical Dosimetrists (AAMD). This Executive Summary of the report highlights the key recommendations for clinical practice, research, and trials.","author":[{"dropping-particle":"","family":"Mayo","given":"Charles S.","non-dropping-particle":"","parse-names":false,"suffix":""},{"dropping-particle":"","family":"Moran","given":"Jean M.","non-dropping-particle":"","parse-names":false,"suffix":""},{"dropping-particle":"","family":"Bosch","given":"Walter","non-dropping-particle":"","parse-names":false,"suffix":""},{"dropping-particle":"","family":"Xiao","given":"Ying","non-dropping-particle":"","parse-names":false,"suffix":""},{"dropping-particle":"","family":"McNutt","given":"Todd","non-dropping-particle":"","parse-names":false,"suffix":""},{"dropping-particle":"","family":"Popple","given":"Richard","non-dropping-particle":"","parse-names":false,"suffix":""},{"dropping-particle":"","family":"Michalski","given":"Jeff","non-dropping-particle":"","parse-names":false,"suffix":""},{"dropping-particle":"","family":"Feng","given":"Mary","non-dropping-particle":"","parse-names":false,"suffix":""},{"dropping-particle":"","family":"Marks","given":"Lawrence B.","non-dropping-particle":"","parse-names":false,"suffix":""},{"dropping-particle":"","family":"Fuller","given":"Clifton D.","non-dropping-particle":"","parse-names":false,"suffix":""},{"dropping-particle":"","family":"Yorke","given":"Ellen","non-dropping-particle":"","parse-names":false,"suffix":""},{"dropping-particle":"","family":"Palta","given":"Jatinder","non-dropping-particle":"","parse-names":false,"suffix":""},{"dropping-particle":"","family":"Gabriel","given":"Peter E.","non-dropping-particle":"","parse-names":false,"suffix":""},{"dropping-particle":"","family":"Molineu","given":"Andrea","non-dropping-particle":"","parse-names":false,"suffix":""},{"dropping-particle":"","family":"Matuszak","given":"Martha M.","non-dropping-particle":"","parse-names":false,"suffix":""},{"dropping-particle":"","family":"Covington","given":"Elizabeth","non-dropping-particle":"","parse-names":false,"suffix":""},{"dropping-particle":"","family":"Masi","given":"Kathryn","non-dropping-particle":"","parse-names":false,"suffix":""},{"dropping-particle":"","family":"Richardson","given":"Susan L.","non-dropping-particle":"","parse-names":false,"suffix":""},{"dropping-particle":"","family":"Ritter","given":"Timothy","non-dropping-particle":"","parse-names":false,"suffix":""},{"dropping-particle":"","family":"Morgas","given":"Tomasz","non-dropping-particle":"","parse-names":false,"suffix":""},{"dropping-particle":"","family":"Flampouri","given":"Stella","non-dropping-particle":"","parse-names":false,"suffix":""},{"dropping-particle":"","family":"Santanam","given":"Lakshmi","non-dropping-particle":"","parse-names":false,"suffix":""},{"dropping-particle":"","family":"Moore","given":"Joseph A.","non-dropping-particle":"","parse-names":false,"suffix":""},{"dropping-particle":"","family":"Purdie","given":"Thomas G.","non-dropping-particle":"","parse-names":false,"suffix":""},{"dropping-particle":"","family":"Miller","given":"Robert C.","non-dropping-particle":"","parse-names":false,"suffix":""},{"dropping-particle":"","family":"Hurkmans","given":"Coen","non-dropping-particle":"","parse-names":false,"suffix":""},{"dropping-particle":"","family":"Adams","given":"Judy","non-dropping-particle":"","parse-names":false,"suffix":""},{"dropping-particle":"","family":"Jackie Wu","given":"Qing Rong","non-dropping-particle":"","parse-names":false,"suffix":""},{"dropping-particle":"","family":"Fox","given":"Colleen J.","non-dropping-particle":"","parse-names":false,"suffix":""},{"dropping-particle":"","family":"Siochi","given":"Ramon Alfredo","non-dropping-particle":"","parse-names":false,"suffix":""},{"dropping-particle":"","family":"Brown","given":"Norman L.","non-dropping-particle":"","parse-names":false,"suffix":""},{"dropping-particle":"","family":"Verbakel","given":"Wilko","non-dropping-particle":"","parse-names":false,"suffix":""},{"dropping-particle":"","family":"Archambault","given":"Yves","non-dropping-particle":"","parse-names":false,"suffix":""},{"dropping-particle":"","family":"Chmura","given":"Steven J.","non-dropping-particle":"","parse-names":false,"suffix":""},{"dropping-particle":"","family":"Dekker","given":"Andre L.","non-dropping-particle":"","parse-names":false,"suffix":""},{"dropping-particle":"","family":"Eagle","given":"Don G.","non-dropping-particle":"","parse-names":false,"suffix":""},{"dropping-particle":"","family":"Fitzgerald","given":"Thomas J.","non-dropping-particle":"","parse-names":false,"suffix":""},{"dropping-particle":"","family":"Hong","given":"Theodore","non-dropping-particle":"","parse-names":false,"suffix":""},{"dropping-particle":"","family":"Kapoor","given":"Rishabh","non-dropping-particle":"","parse-names":false,"suffix":""},{"dropping-particle":"","family":"Lansing","given":"Beth","non-dropping-particle":"","parse-names":false,"suffix":""},{"dropping-particle":"","family":"Jolly","given":"Shruti","non-dropping-particle":"","parse-names":false,"suffix":""},{"dropping-particle":"","family":"Napolitano","given":"Mary E.","non-dropping-particle":"","parse-names":false,"suffix":""},{"dropping-particle":"","family":"Percy","given":"James","non-dropping-particle":"","parse-names":false,"suffix":""},{"dropping-particle":"","family":"Rose","given":"Mark S.","non-dropping-particle":"","parse-names":false,"suffix":""},{"dropping-particle":"","family":"Siddiqui","given":"Salim","non-dropping-particle":"","parse-names":false,"suffix":""},{"dropping-particle":"","family":"Schadt","given":"Christof","non-dropping-particle":"","parse-names":false,"suffix":""},{"dropping-particle":"","family":"Simon","given":"William E.","non-dropping-particle":"","parse-names":false,"suffix":""},{"dropping-particle":"","family":"Straube","given":"William L.","non-dropping-particle":"","parse-names":false,"suffix":""},{"dropping-particle":"","family":"James","given":"Sara T.","non-dropping-particle":"St.","parse-names":false,"suffix":""},{"dropping-particle":"","family":"Ulin","given":"Kenneth","non-dropping-particle":"","parse-names":false,"suffix":""},{"dropping-particle":"","family":"Yom","given":"Sue S.","non-dropping-particle":"","parse-names":false,"suffix":""},{"dropping-particle":"","family":"Yock","given":"Torunn I.","non-dropping-particle":"","parse-names":false,"suffix":""}],"container-title":"International journal of radiation oncology, biology, physics","id":"ITEM-1","issue":"4","issued":{"date-parts":[["2018","3","15"]]},"page":"1057-1066","publisher":"Int J Radiat Oncol Biol Phys","title":"American Association of Physicists in Medicine Task Group 263: Standardizing Nomenclatures in Radiation Oncology","type":"article-journal","volume":"100"},"uris":["http://www.mendeley.com/documents/?uuid=4681f3c9-b4da-36b5-8ae1-06a7cd6b30b2"]}],"mendeley":{"formattedCitation":"&lt;sup&gt;1&lt;/sup&gt;","plainTextFormattedCitation":"1","previouslyFormattedCitation":"&lt;sup&gt;1&lt;/sup&gt;"},"properties":{"noteIndex":0},"schema":"https://github.com/citation-style-language/schema/raw/master/csl-citation.json"}</w:instrText>
      </w:r>
      <w:r w:rsidR="002E4D60">
        <w:fldChar w:fldCharType="separate"/>
      </w:r>
      <w:r w:rsidR="002E4D60" w:rsidRPr="002E4D60">
        <w:rPr>
          <w:noProof/>
          <w:vertAlign w:val="superscript"/>
        </w:rPr>
        <w:t>1</w:t>
      </w:r>
      <w:r w:rsidR="002E4D60">
        <w:fldChar w:fldCharType="end"/>
      </w:r>
      <w:r w:rsidR="000958C1">
        <w:t>.</w:t>
      </w:r>
    </w:p>
    <w:p w14:paraId="13A5148B" w14:textId="4472A13E" w:rsidR="009100C1" w:rsidRDefault="009100C1" w:rsidP="00421163">
      <w:r>
        <w:t xml:space="preserve">While </w:t>
      </w:r>
      <w:r w:rsidR="00BE79D0">
        <w:t xml:space="preserve">many </w:t>
      </w:r>
      <w:r w:rsidR="00BB7E1A">
        <w:t>TPS</w:t>
      </w:r>
      <w:r>
        <w:t xml:space="preserve"> provide </w:t>
      </w:r>
      <w:r w:rsidR="00BE79D0">
        <w:t>the option of</w:t>
      </w:r>
      <w:r>
        <w:t xml:space="preserve"> creating templates to automatically </w:t>
      </w:r>
      <w:r w:rsidR="00BE79D0">
        <w:t>load a set of</w:t>
      </w:r>
      <w:r>
        <w:t xml:space="preserve"> desired ROIs </w:t>
      </w:r>
      <w:r w:rsidR="00B70DDC">
        <w:t>for a given treatment</w:t>
      </w:r>
      <w:r w:rsidR="002C0B24">
        <w:t>,</w:t>
      </w:r>
      <w:r>
        <w:t xml:space="preserve"> these templates </w:t>
      </w:r>
      <w:r w:rsidR="002B515F">
        <w:t xml:space="preserve">are often manually created, </w:t>
      </w:r>
      <w:r w:rsidR="006C4885">
        <w:t>makings</w:t>
      </w:r>
      <w:r w:rsidR="00B70DDC">
        <w:t xml:space="preserve"> the process relatively time-intensive, both for their initial creation and subsequent updates, and still vulnerable to the issues listed above</w:t>
      </w:r>
      <w:r>
        <w:t>.</w:t>
      </w:r>
      <w:r w:rsidR="00BB7E1A">
        <w:t xml:space="preserve"> </w:t>
      </w:r>
    </w:p>
    <w:p w14:paraId="39A0624B" w14:textId="2BE57B9B" w:rsidR="000958C1" w:rsidRDefault="00C41ADA" w:rsidP="00421163">
      <w:commentRangeStart w:id="6"/>
      <w:r>
        <w:t>The American Association of Physic</w:t>
      </w:r>
      <w:r w:rsidR="00B70DDC">
        <w:t>i</w:t>
      </w:r>
      <w:r>
        <w:t>s</w:t>
      </w:r>
      <w:r w:rsidR="00B70DDC">
        <w:t>ts</w:t>
      </w:r>
      <w:r>
        <w:t xml:space="preserve"> in Medicine (AAPM) </w:t>
      </w:r>
      <w:r w:rsidR="00B70DDC">
        <w:t xml:space="preserve">published </w:t>
      </w:r>
      <w:r>
        <w:t>‘Standardizing Nomenclatures in Radiation Oncology’</w:t>
      </w:r>
      <w:r w:rsidR="002E4D60">
        <w:fldChar w:fldCharType="begin" w:fldLock="1"/>
      </w:r>
      <w:r w:rsidR="002E4D60">
        <w:instrText>ADDIN CSL_CITATION {"citationItems":[{"id":"ITEM-1","itemData":{"DOI":"10.1016/J.IJROBP.2017.12.013","ISSN":"1879-355X","PMID":"29485047","abstract":"A substantial barrier to the single- and multi-institutional aggregation of data to supporting clinical trials, practice quality improvement efforts, and development of big data analytics resource systems is the lack of standardized nomenclatures for expressing dosimetric data. To address this issue, the American Association of Physicists in Medicine (AAPM) Task Group 263 was charged with providing nomenclature guidelines and values in radiation oncology for use in clinical trials, data-pooling initiatives, population-based studies, and routine clinical care by standardizing: (1) structure names across image processing and treatment planning system platforms; (2) nomenclature for dosimetric data (eg, dose–volume histogram [DVH]-based metrics); (3) templates for clinical trial groups and users of an initial subset of software platforms to facilitate adoption of the standards; (4) formalism for nomenclature schema, which can accommodate the addition of other structures defined in the future. A multisociety, multidisciplinary, multinational group of 57 members representing stake holders ranging from large academic centers to community clinics and vendors was assembled, including physicists, physicians, dosimetrists, and vendors. The stakeholder groups represented in the membership included the AAPM, American Society for Radiation Oncology (ASTRO), NRG Oncology, European Society for Radiation Oncology (ESTRO), Radiation Therapy Oncology Group (RTOG), Children's Oncology Group (COG), Integrating Healthcare Enterprise in Radiation Oncology (IHE-RO), and Digital Imaging and Communications in Medicine working group (DICOM WG); A nomenclature system for target and organ at risk volumes and DVH nomenclature was developed and piloted to demonstrate viability across a range of clinics and within the framework of clinical trials. The final report was approved by AAPM in October 2017. The approval process included review by 8 AAPM committees, with additional review by ASTRO, European Society for Radiation Oncology (ESTRO), and American Association of Medical Dosimetrists (AAMD). This Executive Summary of the report highlights the key recommendations for clinical practice, research, and trials.","author":[{"dropping-particle":"","family":"Mayo","given":"Charles S.","non-dropping-particle":"","parse-names":false,"suffix":""},{"dropping-particle":"","family":"Moran","given":"Jean M.","non-dropping-particle":"","parse-names":false,"suffix":""},{"dropping-particle":"","family":"Bosch","given":"Walter","non-dropping-particle":"","parse-names":false,"suffix":""},{"dropping-particle":"","family":"Xiao","given":"Ying","non-dropping-particle":"","parse-names":false,"suffix":""},{"dropping-particle":"","family":"McNutt","given":"Todd","non-dropping-particle":"","parse-names":false,"suffix":""},{"dropping-particle":"","family":"Popple","given":"Richard","non-dropping-particle":"","parse-names":false,"suffix":""},{"dropping-particle":"","family":"Michalski","given":"Jeff","non-dropping-particle":"","parse-names":false,"suffix":""},{"dropping-particle":"","family":"Feng","given":"Mary","non-dropping-particle":"","parse-names":false,"suffix":""},{"dropping-particle":"","family":"Marks","given":"Lawrence B.","non-dropping-particle":"","parse-names":false,"suffix":""},{"dropping-particle":"","family":"Fuller","given":"Clifton D.","non-dropping-particle":"","parse-names":false,"suffix":""},{"dropping-particle":"","family":"Yorke","given":"Ellen","non-dropping-particle":"","parse-names":false,"suffix":""},{"dropping-particle":"","family":"Palta","given":"Jatinder","non-dropping-particle":"","parse-names":false,"suffix":""},{"dropping-particle":"","family":"Gabriel","given":"Peter E.","non-dropping-particle":"","parse-names":false,"suffix":""},{"dropping-particle":"","family":"Molineu","given":"Andrea","non-dropping-particle":"","parse-names":false,"suffix":""},{"dropping-particle":"","family":"Matuszak","given":"Martha M.","non-dropping-particle":"","parse-names":false,"suffix":""},{"dropping-particle":"","family":"Covington","given":"Elizabeth","non-dropping-particle":"","parse-names":false,"suffix":""},{"dropping-particle":"","family":"Masi","given":"Kathryn","non-dropping-particle":"","parse-names":false,"suffix":""},{"dropping-particle":"","family":"Richardson","given":"Susan L.","non-dropping-particle":"","parse-names":false,"suffix":""},{"dropping-particle":"","family":"Ritter","given":"Timothy","non-dropping-particle":"","parse-names":false,"suffix":""},{"dropping-particle":"","family":"Morgas","given":"Tomasz","non-dropping-particle":"","parse-names":false,"suffix":""},{"dropping-particle":"","family":"Flampouri","given":"Stella","non-dropping-particle":"","parse-names":false,"suffix":""},{"dropping-particle":"","family":"Santanam","given":"Lakshmi","non-dropping-particle":"","parse-names":false,"suffix":""},{"dropping-particle":"","family":"Moore","given":"Joseph A.","non-dropping-particle":"","parse-names":false,"suffix":""},{"dropping-particle":"","family":"Purdie","given":"Thomas G.","non-dropping-particle":"","parse-names":false,"suffix":""},{"dropping-particle":"","family":"Miller","given":"Robert C.","non-dropping-particle":"","parse-names":false,"suffix":""},{"dropping-particle":"","family":"Hurkmans","given":"Coen","non-dropping-particle":"","parse-names":false,"suffix":""},{"dropping-particle":"","family":"Adams","given":"Judy","non-dropping-particle":"","parse-names":false,"suffix":""},{"dropping-particle":"","family":"Jackie Wu","given":"Qing Rong","non-dropping-particle":"","parse-names":false,"suffix":""},{"dropping-particle":"","family":"Fox","given":"Colleen J.","non-dropping-particle":"","parse-names":false,"suffix":""},{"dropping-particle":"","family":"Siochi","given":"Ramon Alfredo","non-dropping-particle":"","parse-names":false,"suffix":""},{"dropping-particle":"","family":"Brown","given":"Norman L.","non-dropping-particle":"","parse-names":false,"suffix":""},{"dropping-particle":"","family":"Verbakel","given":"Wilko","non-dropping-particle":"","parse-names":false,"suffix":""},{"dropping-particle":"","family":"Archambault","given":"Yves","non-dropping-particle":"","parse-names":false,"suffix":""},{"dropping-particle":"","family":"Chmura","given":"Steven J.","non-dropping-particle":"","parse-names":false,"suffix":""},{"dropping-particle":"","family":"Dekker","given":"Andre L.","non-dropping-particle":"","parse-names":false,"suffix":""},{"dropping-particle":"","family":"Eagle","given":"Don G.","non-dropping-particle":"","parse-names":false,"suffix":""},{"dropping-particle":"","family":"Fitzgerald","given":"Thomas J.","non-dropping-particle":"","parse-names":false,"suffix":""},{"dropping-particle":"","family":"Hong","given":"Theodore","non-dropping-particle":"","parse-names":false,"suffix":""},{"dropping-particle":"","family":"Kapoor","given":"Rishabh","non-dropping-particle":"","parse-names":false,"suffix":""},{"dropping-particle":"","family":"Lansing","given":"Beth","non-dropping-particle":"","parse-names":false,"suffix":""},{"dropping-particle":"","family":"Jolly","given":"Shruti","non-dropping-particle":"","parse-names":false,"suffix":""},{"dropping-particle":"","family":"Napolitano","given":"Mary E.","non-dropping-particle":"","parse-names":false,"suffix":""},{"dropping-particle":"","family":"Percy","given":"James","non-dropping-particle":"","parse-names":false,"suffix":""},{"dropping-particle":"","family":"Rose","given":"Mark S.","non-dropping-particle":"","parse-names":false,"suffix":""},{"dropping-particle":"","family":"Siddiqui","given":"Salim","non-dropping-particle":"","parse-names":false,"suffix":""},{"dropping-particle":"","family":"Schadt","given":"Christof","non-dropping-particle":"","parse-names":false,"suffix":""},{"dropping-particle":"","family":"Simon","given":"William E.","non-dropping-particle":"","parse-names":false,"suffix":""},{"dropping-particle":"","family":"Straube","given":"William L.","non-dropping-particle":"","parse-names":false,"suffix":""},{"dropping-particle":"","family":"James","given":"Sara T.","non-dropping-particle":"St.","parse-names":false,"suffix":""},{"dropping-particle":"","family":"Ulin","given":"Kenneth","non-dropping-particle":"","parse-names":false,"suffix":""},{"dropping-particle":"","family":"Yom","given":"Sue S.","non-dropping-particle":"","parse-names":false,"suffix":""},{"dropping-particle":"","family":"Yock","given":"Torunn I.","non-dropping-particle":"","parse-names":false,"suffix":""}],"container-title":"International journal of radiation oncology, biology, physics","id":"ITEM-1","issue":"4","issued":{"date-parts":[["2018","3","15"]]},"page":"1057-1066","publisher":"Int J Radiat Oncol Biol Phys","title":"American Association of Physicists in Medicine Task Group 263: Standardizing Nomenclatures in Radiation Oncology","type":"article-journal","volume":"100"},"uris":["http://www.mendeley.com/documents/?uuid=4681f3c9-b4da-36b5-8ae1-06a7cd6b30b2"]}],"mendeley":{"formattedCitation":"&lt;sup&gt;1&lt;/sup&gt;","plainTextFormattedCitation":"1","previouslyFormattedCitation":"&lt;sup&gt;1&lt;/sup&gt;"},"properties":{"noteIndex":0},"schema":"https://github.com/citation-style-language/schema/raw/master/csl-citation.json"}</w:instrText>
      </w:r>
      <w:r w:rsidR="002E4D60">
        <w:fldChar w:fldCharType="separate"/>
      </w:r>
      <w:r w:rsidR="002E4D60" w:rsidRPr="002E4D60">
        <w:rPr>
          <w:noProof/>
          <w:vertAlign w:val="superscript"/>
        </w:rPr>
        <w:t>1</w:t>
      </w:r>
      <w:r w:rsidR="002E4D60">
        <w:fldChar w:fldCharType="end"/>
      </w:r>
      <w:r>
        <w:t>,</w:t>
      </w:r>
      <w:r w:rsidR="00B70DDC">
        <w:t xml:space="preserve"> a report from Task Group 263</w:t>
      </w:r>
      <w:r>
        <w:t xml:space="preserve"> </w:t>
      </w:r>
      <w:r w:rsidR="00B70DDC">
        <w:t xml:space="preserve">(TG-263) </w:t>
      </w:r>
      <w:r>
        <w:t xml:space="preserve">whose </w:t>
      </w:r>
      <w:r w:rsidR="00A7647B">
        <w:t xml:space="preserve">charge </w:t>
      </w:r>
      <w:r w:rsidR="00E2716D">
        <w:t>was to create a</w:t>
      </w:r>
      <w:r w:rsidR="002B515F">
        <w:t xml:space="preserve"> standard nomenclature for</w:t>
      </w:r>
      <w:r>
        <w:t xml:space="preserve"> ROIs</w:t>
      </w:r>
      <w:commentRangeEnd w:id="6"/>
      <w:r w:rsidR="00C716DD">
        <w:rPr>
          <w:rStyle w:val="CommentReference"/>
        </w:rPr>
        <w:commentReference w:id="6"/>
      </w:r>
      <w:r w:rsidR="00E2716D">
        <w:t xml:space="preserve"> and </w:t>
      </w:r>
      <w:proofErr w:type="spellStart"/>
      <w:r w:rsidR="00E2716D">
        <w:t>dosimetric</w:t>
      </w:r>
      <w:proofErr w:type="spellEnd"/>
      <w:r w:rsidR="00E2716D">
        <w:t xml:space="preserve"> data</w:t>
      </w:r>
      <w:r>
        <w:t xml:space="preserve">. </w:t>
      </w:r>
      <w:r w:rsidR="006C75A1">
        <w:t xml:space="preserve">While adoption </w:t>
      </w:r>
      <w:r w:rsidR="003727BE">
        <w:t>of the standard nomenclature is widely supported,</w:t>
      </w:r>
      <w:r w:rsidR="0000344F">
        <w:t xml:space="preserve"> </w:t>
      </w:r>
      <w:commentRangeStart w:id="7"/>
      <w:commentRangeStart w:id="8"/>
      <w:commentRangeEnd w:id="7"/>
      <w:r w:rsidR="003727BE">
        <w:rPr>
          <w:rStyle w:val="CommentReference"/>
        </w:rPr>
        <w:commentReference w:id="7"/>
      </w:r>
      <w:commentRangeEnd w:id="8"/>
      <w:r w:rsidR="000B7C67">
        <w:rPr>
          <w:rStyle w:val="CommentReference"/>
        </w:rPr>
        <w:commentReference w:id="8"/>
      </w:r>
      <w:r w:rsidR="003727BE">
        <w:t>clinical implementation</w:t>
      </w:r>
      <w:r>
        <w:t xml:space="preserve"> can be </w:t>
      </w:r>
      <w:r w:rsidR="003727BE">
        <w:t>time-</w:t>
      </w:r>
      <w:r w:rsidR="00AD4C59">
        <w:t>consuming</w:t>
      </w:r>
      <w:r>
        <w:t xml:space="preserve"> </w:t>
      </w:r>
      <w:r w:rsidR="00E030A9">
        <w:t xml:space="preserve">and </w:t>
      </w:r>
      <w:proofErr w:type="gramStart"/>
      <w:r w:rsidR="00B70DDC">
        <w:t>resource-</w:t>
      </w:r>
      <w:r w:rsidR="00E030A9">
        <w:t>intensive</w:t>
      </w:r>
      <w:proofErr w:type="gramEnd"/>
      <w:r>
        <w:t xml:space="preserve">. </w:t>
      </w:r>
      <w:r w:rsidR="000958C1">
        <w:t xml:space="preserve">In a recent survey </w:t>
      </w:r>
      <w:r w:rsidR="00E030A9">
        <w:t xml:space="preserve">conducted </w:t>
      </w:r>
      <w:r w:rsidR="000958C1">
        <w:t>by TG-263</w:t>
      </w:r>
      <w:r w:rsidR="00097F3E">
        <w:t>,</w:t>
      </w:r>
      <w:r w:rsidR="00A3783D">
        <w:t xml:space="preserve"> </w:t>
      </w:r>
      <w:proofErr w:type="gramStart"/>
      <w:r w:rsidR="00097F3E">
        <w:t>the majority of</w:t>
      </w:r>
      <w:proofErr w:type="gramEnd"/>
      <w:r w:rsidR="00097F3E">
        <w:t xml:space="preserve"> respondents who had not yet adopted the standardized nomenclature indicated that</w:t>
      </w:r>
      <w:r w:rsidR="000958C1">
        <w:t xml:space="preserve"> the largest hurdle was difficulty with retraining staff </w:t>
      </w:r>
      <w:r w:rsidR="008E0581">
        <w:t>and/</w:t>
      </w:r>
      <w:r w:rsidR="000958C1">
        <w:t>or a lack of time</w:t>
      </w:r>
      <w:r w:rsidR="00B223E6">
        <w:t>/resources</w:t>
      </w:r>
      <w:r w:rsidR="000958C1">
        <w:t xml:space="preserve"> to create new templates.</w:t>
      </w:r>
      <w:r w:rsidR="00072FCA">
        <w:t xml:space="preserve">  The work presented here addresses this issue. We have developed a tool to</w:t>
      </w:r>
      <w:r w:rsidR="00785028">
        <w:t xml:space="preserve"> easily</w:t>
      </w:r>
      <w:r w:rsidR="000958C1">
        <w:t xml:space="preserve"> create</w:t>
      </w:r>
      <w:r w:rsidR="00072FCA">
        <w:t xml:space="preserve"> TG-263-compliant</w:t>
      </w:r>
      <w:r w:rsidR="000958C1">
        <w:t xml:space="preserve"> </w:t>
      </w:r>
      <w:r w:rsidR="00072FCA">
        <w:t xml:space="preserve">structure templates </w:t>
      </w:r>
      <w:r w:rsidR="00496C91">
        <w:t xml:space="preserve">for commonly treated sites, </w:t>
      </w:r>
      <w:commentRangeStart w:id="9"/>
      <w:r w:rsidR="00496C91">
        <w:t>with the capability of creating patient-specific structure sets based on DICOM header information from the patient’s simulation CT</w:t>
      </w:r>
      <w:ins w:id="10" w:author="Anderson, Brian" w:date="2023-02-16T23:12:00Z">
        <w:r w:rsidR="006D7CD0">
          <w:t xml:space="preserve"> or MRI</w:t>
        </w:r>
      </w:ins>
      <w:r w:rsidR="00496C91">
        <w:t>.</w:t>
      </w:r>
      <w:r w:rsidR="00072FCA">
        <w:t xml:space="preserve">  </w:t>
      </w:r>
      <w:commentRangeEnd w:id="9"/>
      <w:r w:rsidR="00496C91">
        <w:rPr>
          <w:rStyle w:val="CommentReference"/>
        </w:rPr>
        <w:commentReference w:id="9"/>
      </w:r>
      <w:r w:rsidR="00A93AC3">
        <w:t xml:space="preserve">The </w:t>
      </w:r>
      <w:r w:rsidR="00072FCA">
        <w:t xml:space="preserve">program </w:t>
      </w:r>
      <w:r w:rsidR="00A93AC3">
        <w:t xml:space="preserve">is designed to work on any Windows system, and </w:t>
      </w:r>
      <w:r w:rsidR="00072FCA">
        <w:t xml:space="preserve">the templates are compatible with any </w:t>
      </w:r>
      <w:r w:rsidR="00BE09F0">
        <w:t>TPS</w:t>
      </w:r>
      <w:r w:rsidR="00A93AC3">
        <w:t xml:space="preserve"> </w:t>
      </w:r>
      <w:r w:rsidR="00072FCA">
        <w:t>that uses</w:t>
      </w:r>
      <w:r w:rsidR="00A93AC3">
        <w:t xml:space="preserve"> the DICOM standard.</w:t>
      </w:r>
    </w:p>
    <w:p w14:paraId="08F6E50E" w14:textId="45DA5828" w:rsidR="00BE2C15" w:rsidRDefault="00BE2C15" w:rsidP="00BE2C15">
      <w:pPr>
        <w:pStyle w:val="Heading1"/>
      </w:pPr>
      <w:r>
        <w:t>Methods</w:t>
      </w:r>
      <w:r w:rsidR="006B12C8">
        <w:t xml:space="preserve"> and Results</w:t>
      </w:r>
    </w:p>
    <w:p w14:paraId="7652404E" w14:textId="7079F56F" w:rsidR="00496C91" w:rsidRDefault="00272639" w:rsidP="0003183B">
      <w:r>
        <w:t xml:space="preserve">The program was written using </w:t>
      </w:r>
      <w:r w:rsidR="00306C64">
        <w:t>C</w:t>
      </w:r>
      <w:r>
        <w:t>#</w:t>
      </w:r>
      <w:r w:rsidR="00A74086">
        <w:fldChar w:fldCharType="begin" w:fldLock="1"/>
      </w:r>
      <w:r w:rsidR="002E4D60">
        <w:instrText>ADDIN CSL_CITATION {"citationItems":[{"id":"ITEM-1","itemData":{"URL":"https://dotnet.microsoft.com/en-us/download/dotnet-framework","accessed":{"date-parts":[["2023","1","31"]]},"author":[{"dropping-particle":"","family":"2013","given":"Microsoft Corporation","non-dropping-particle":"","parse-names":false,"suffix":""}],"id":"ITEM-1","issued":{"date-parts":[["0"]]},"title":"C# .NET 4.8.1","type":"webpage"},"uris":["http://www.mendeley.com/documents/?uuid=ef9dcf95-3ae6-31b3-a316-a591a761022b"]}],"mendeley":{"formattedCitation":"&lt;sup&gt;3&lt;/sup&gt;","plainTextFormattedCitation":"3","previouslyFormattedCitation":"&lt;sup&gt;3&lt;/sup&gt;"},"properties":{"noteIndex":0},"schema":"https://github.com/citation-style-language/schema/raw/master/csl-citation.json"}</w:instrText>
      </w:r>
      <w:r w:rsidR="00A74086">
        <w:fldChar w:fldCharType="separate"/>
      </w:r>
      <w:r w:rsidR="002E4D60" w:rsidRPr="002E4D60">
        <w:rPr>
          <w:noProof/>
          <w:vertAlign w:val="superscript"/>
        </w:rPr>
        <w:t>3</w:t>
      </w:r>
      <w:r w:rsidR="00A74086">
        <w:fldChar w:fldCharType="end"/>
      </w:r>
      <w:r w:rsidR="00845CC7">
        <w:t xml:space="preserve"> and its </w:t>
      </w:r>
      <w:r w:rsidR="004B0792">
        <w:t>workflow</w:t>
      </w:r>
      <w:r w:rsidR="00FE6F7E">
        <w:t xml:space="preserve"> </w:t>
      </w:r>
      <w:r w:rsidR="004B0792">
        <w:t>is broken down into three major steps</w:t>
      </w:r>
      <w:r w:rsidR="009C025F">
        <w:t>, as illustrated in Figure 1</w:t>
      </w:r>
      <w:r w:rsidR="00845CC7">
        <w:t>:</w:t>
      </w:r>
      <w:r w:rsidR="004B0792">
        <w:t xml:space="preserve"> </w:t>
      </w:r>
      <w:r w:rsidR="00845CC7">
        <w:t xml:space="preserve">(1) </w:t>
      </w:r>
      <w:r w:rsidR="004B0792">
        <w:t>the creation of a template</w:t>
      </w:r>
      <w:r w:rsidR="00845CC7">
        <w:t xml:space="preserve">, (2) manipulation of ROIs, and (3) setting DICOM paths and requirements, and/or creating loadable DICOM/XML files.  </w:t>
      </w:r>
      <w:r>
        <w:t xml:space="preserve">DICOM files </w:t>
      </w:r>
      <w:r w:rsidR="004B535C">
        <w:t>are</w:t>
      </w:r>
      <w:r>
        <w:t xml:space="preserve"> </w:t>
      </w:r>
      <w:r w:rsidR="004B535C">
        <w:t>manipulated</w:t>
      </w:r>
      <w:r>
        <w:t xml:space="preserve"> via the publicly available </w:t>
      </w:r>
      <w:proofErr w:type="spellStart"/>
      <w:r>
        <w:t>FellowOakDicom</w:t>
      </w:r>
      <w:proofErr w:type="spellEnd"/>
      <w:r>
        <w:t xml:space="preserve"> package</w:t>
      </w:r>
      <w:r w:rsidR="0002678A">
        <w:fldChar w:fldCharType="begin" w:fldLock="1"/>
      </w:r>
      <w:r w:rsidR="002E4D60">
        <w:instrText>ADDIN CSL_CITATION {"citationItems":[{"id":"ITEM-1","itemData":{"URL":"https://github.com/fo-dicom/fo-dicom","accessed":{"date-parts":[["2022","7","22"]]},"id":"ITEM-1","issued":{"date-parts":[["0"]]},"title":"fo-dicom/fo-dicom: Fellow Oak DICOM for .NET, .NET Core, Universal Windows, Android, iOS, Mono and Unity","type":"webpage"},"uris":["http://www.mendeley.com/documents/?uuid=6369b9cb-4097-37ad-988b-26c8a2b47ef2"]}],"mendeley":{"formattedCitation":"&lt;sup&gt;4&lt;/sup&gt;","plainTextFormattedCitation":"4","previouslyFormattedCitation":"&lt;sup&gt;4&lt;/sup&gt;"},"properties":{"noteIndex":0},"schema":"https://github.com/citation-style-language/schema/raw/master/csl-citation.json"}</w:instrText>
      </w:r>
      <w:r w:rsidR="0002678A">
        <w:fldChar w:fldCharType="separate"/>
      </w:r>
      <w:r w:rsidR="002E4D60" w:rsidRPr="002E4D60">
        <w:rPr>
          <w:noProof/>
          <w:vertAlign w:val="superscript"/>
        </w:rPr>
        <w:t>4</w:t>
      </w:r>
      <w:r w:rsidR="0002678A">
        <w:fldChar w:fldCharType="end"/>
      </w:r>
      <w:r>
        <w:t xml:space="preserve">, and a </w:t>
      </w:r>
      <w:r w:rsidR="00306C64">
        <w:t>C</w:t>
      </w:r>
      <w:r>
        <w:t># wrapper for the ITK coding package, SimpleITK</w:t>
      </w:r>
      <w:r w:rsidR="002A4E42">
        <w:fldChar w:fldCharType="begin" w:fldLock="1"/>
      </w:r>
      <w:r w:rsidR="002E4D60">
        <w:instrText>ADDIN CSL_CITATION {"citationItems":[{"id":"ITEM-1","itemData":{"DOI":"10.18637/jss.v086.i08","ISSN":"15487660","abstract":"Many types of medical and scientific experiments acquire raw data in the form of images. Various forms of image processing and image analysis are used to transform the raw image data into quantitative measures that are the basis of subsequent statistical analysis. In this article we describe the SimpleITK R package. SimpleITK is a simplified interface to the insight segmentation and registration toolkit (ITK). ITK is an open source C++ toolkit that has been actively developed over the past 18 years and is widely used by the medical image analysis community. SimpleITK provides packages for many interpreter environments, including R. Currently, it includes several hundred classes for image analysis including a wide range of image input and output, filtering operations, and higher level components for segmentation and registration. Using SimpleITK, development of complex combinations of image and statistical analysis procedures is feasible. This article includes several examples of computational image analysis tasks implemented using SimpleITK, including spherical marker localization, multi-modal image registration, segmentation evaluation, and cell image analysis.","author":[{"dropping-particle":"","family":"Beare","given":"Richard","non-dropping-particle":"","parse-names":false,"suffix":""},{"dropping-particle":"","family":"Lowekamp","given":"Bradley","non-dropping-particle":"","parse-names":false,"suffix":""},{"dropping-particle":"","family":"Yaniv","given":"Ziv","non-dropping-particle":"","parse-names":false,"suffix":""}],"container-title":"Journal of Statistical Software","id":"ITEM-1","issue":"1","issued":{"date-parts":[["2018","9","4"]]},"page":"1-35","publisher":"American Statistical Association","title":"Image segmentation, registration and characterization in R with simpleITK","type":"article-journal","volume":"86"},"uris":["http://www.mendeley.com/documents/?uuid=2232f934-7966-33d0-9f86-6d9f5042368e"]}],"mendeley":{"formattedCitation":"&lt;sup&gt;5&lt;/sup&gt;","plainTextFormattedCitation":"5","previouslyFormattedCitation":"&lt;sup&gt;5&lt;/sup&gt;"},"properties":{"noteIndex":0},"schema":"https://github.com/citation-style-language/schema/raw/master/csl-citation.json"}</w:instrText>
      </w:r>
      <w:r w:rsidR="002A4E42">
        <w:fldChar w:fldCharType="separate"/>
      </w:r>
      <w:r w:rsidR="002E4D60" w:rsidRPr="002E4D60">
        <w:rPr>
          <w:noProof/>
          <w:vertAlign w:val="superscript"/>
        </w:rPr>
        <w:t>5</w:t>
      </w:r>
      <w:r w:rsidR="002A4E42">
        <w:fldChar w:fldCharType="end"/>
      </w:r>
      <w:r w:rsidR="008B610A">
        <w:t>.</w:t>
      </w:r>
      <w:r w:rsidR="006E4E8C">
        <w:t xml:space="preserve"> </w:t>
      </w:r>
      <w:r w:rsidR="00276D2B">
        <w:t xml:space="preserve">The </w:t>
      </w:r>
      <w:r w:rsidR="00126906">
        <w:t>framework for</w:t>
      </w:r>
      <w:r w:rsidR="006E4E8C">
        <w:t xml:space="preserve"> creating RT Structure files in Python </w:t>
      </w:r>
      <w:r w:rsidR="00126906">
        <w:t>has been previously reported</w:t>
      </w:r>
      <w:commentRangeStart w:id="11"/>
      <w:commentRangeStart w:id="12"/>
      <w:commentRangeStart w:id="13"/>
      <w:commentRangeStart w:id="14"/>
      <w:r w:rsidR="00D87D71">
        <w:fldChar w:fldCharType="begin" w:fldLock="1"/>
      </w:r>
      <w:r w:rsidR="002E4D60">
        <w:instrText>ADDIN CSL_CITATION {"citationItems":[{"id":"ITEM-1","itemData":{"DOI":"10.1016/j.prro.2021.02.003","ISSN":"18798500","author":[{"dropping-particle":"","family":"Anderson","given":"Brian M.","non-dropping-particle":"","parse-names":false,"suffix":""},{"dropping-particle":"","family":"Wahid","given":"Kareem A.","non-dropping-particle":"","parse-names":false,"suffix":""},{"dropping-particle":"","family":"Brock","given":"Kristy K.","non-dropping-particle":"","parse-names":false,"suffix":""}],"container-title":"Practical Radiation Oncology","id":"ITEM-1","issued":{"date-parts":[["2021","2","17"]]},"publisher":"Elsevier","title":"Simple Python Module for Conversions between DICOM Images and Radiation Therapy Structures, Masks, and Prediction Arrays","type":"article-journal"},"uris":["http://www.mendeley.com/documents/?uuid=7bde30c1-dcee-3090-8810-bda44b047ec6"]}],"mendeley":{"formattedCitation":"&lt;sup&gt;6&lt;/sup&gt;","plainTextFormattedCitation":"6","previouslyFormattedCitation":"&lt;sup&gt;6&lt;/sup&gt;"},"properties":{"noteIndex":0},"schema":"https://github.com/citation-style-language/schema/raw/master/csl-citation.json"}</w:instrText>
      </w:r>
      <w:r w:rsidR="00D87D71">
        <w:fldChar w:fldCharType="separate"/>
      </w:r>
      <w:r w:rsidR="002E4D60" w:rsidRPr="002E4D60">
        <w:rPr>
          <w:noProof/>
          <w:vertAlign w:val="superscript"/>
        </w:rPr>
        <w:t>6</w:t>
      </w:r>
      <w:r w:rsidR="00D87D71">
        <w:fldChar w:fldCharType="end"/>
      </w:r>
      <w:commentRangeEnd w:id="11"/>
      <w:r w:rsidR="00A64CD3">
        <w:rPr>
          <w:rStyle w:val="CommentReference"/>
        </w:rPr>
        <w:commentReference w:id="11"/>
      </w:r>
      <w:commentRangeEnd w:id="12"/>
      <w:r w:rsidR="00126906">
        <w:rPr>
          <w:rStyle w:val="CommentReference"/>
        </w:rPr>
        <w:commentReference w:id="12"/>
      </w:r>
      <w:commentRangeEnd w:id="13"/>
      <w:r w:rsidR="000B7C67">
        <w:rPr>
          <w:rStyle w:val="CommentReference"/>
        </w:rPr>
        <w:commentReference w:id="13"/>
      </w:r>
      <w:commentRangeEnd w:id="14"/>
      <w:r w:rsidR="00386683">
        <w:rPr>
          <w:rStyle w:val="CommentReference"/>
        </w:rPr>
        <w:commentReference w:id="14"/>
      </w:r>
      <w:r w:rsidR="006E4E8C">
        <w:t>.</w:t>
      </w:r>
      <w:r w:rsidR="005A640C" w:rsidRPr="005A640C">
        <w:t xml:space="preserve"> </w:t>
      </w:r>
      <w:r w:rsidR="009C025F">
        <w:t xml:space="preserve">Videos for the installation and running of the program can be found linked at the bottom of the publicly available GitHub page: </w:t>
      </w:r>
      <w:hyperlink r:id="rId13" w:history="1">
        <w:r w:rsidR="009C025F" w:rsidRPr="006D48E5">
          <w:rPr>
            <w:rStyle w:val="Hyperlink"/>
          </w:rPr>
          <w:t>https://github.com/brianmanderson/DicomTemplateMakerCSharp</w:t>
        </w:r>
      </w:hyperlink>
      <w:r w:rsidR="009C025F">
        <w:t xml:space="preserve">, these are continually updated to show the performance of the program, and demonstrate all features.  </w:t>
      </w:r>
    </w:p>
    <w:p w14:paraId="08D034FE" w14:textId="51098C25" w:rsidR="0003183B" w:rsidRDefault="009C025F" w:rsidP="0003183B">
      <w:r>
        <w:t>The subsequent sections expand on each step of the program’s workflow.</w:t>
      </w:r>
    </w:p>
    <w:p w14:paraId="5DCDD5F8" w14:textId="77777777" w:rsidR="009D5C5C" w:rsidRDefault="009D5C5C" w:rsidP="009D5C5C">
      <w:pPr>
        <w:keepNext/>
      </w:pPr>
      <w:r>
        <w:rPr>
          <w:noProof/>
        </w:rPr>
        <w:lastRenderedPageBreak/>
        <w:drawing>
          <wp:inline distT="0" distB="0" distL="0" distR="0" wp14:anchorId="46DF1B70" wp14:editId="0F0E8517">
            <wp:extent cx="4704080" cy="3656227"/>
            <wp:effectExtent l="0" t="0" r="1270" b="190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714148" cy="3664052"/>
                    </a:xfrm>
                    <a:prstGeom prst="rect">
                      <a:avLst/>
                    </a:prstGeom>
                    <a:noFill/>
                  </pic:spPr>
                </pic:pic>
              </a:graphicData>
            </a:graphic>
          </wp:inline>
        </w:drawing>
      </w:r>
    </w:p>
    <w:p w14:paraId="177F5C65" w14:textId="7299973F" w:rsidR="005A640C" w:rsidRDefault="009D5C5C">
      <w:pPr>
        <w:pStyle w:val="Caption"/>
        <w:pPrChange w:id="15" w:author="Laura Padilla" w:date="2023-02-16T15:25:00Z">
          <w:pPr>
            <w:pStyle w:val="Heading2"/>
          </w:pPr>
        </w:pPrChange>
      </w:pPr>
      <w:r>
        <w:t xml:space="preserve">Figure </w:t>
      </w:r>
      <w:r w:rsidR="00000000">
        <w:rPr>
          <w:i w:val="0"/>
          <w:iCs w:val="0"/>
        </w:rPr>
        <w:fldChar w:fldCharType="begin"/>
      </w:r>
      <w:r w:rsidR="00000000">
        <w:rPr>
          <w:i w:val="0"/>
          <w:iCs w:val="0"/>
        </w:rPr>
        <w:instrText xml:space="preserve"> SEQ Figure \* ARABIC </w:instrText>
      </w:r>
      <w:r w:rsidR="00000000">
        <w:rPr>
          <w:i w:val="0"/>
          <w:iCs w:val="0"/>
        </w:rPr>
        <w:fldChar w:fldCharType="separate"/>
      </w:r>
      <w:r w:rsidR="00A54A11">
        <w:rPr>
          <w:noProof/>
        </w:rPr>
        <w:t>1</w:t>
      </w:r>
      <w:r w:rsidR="00000000">
        <w:rPr>
          <w:i w:val="0"/>
          <w:iCs w:val="0"/>
          <w:noProof/>
          <w:color w:val="auto"/>
          <w:sz w:val="22"/>
          <w:szCs w:val="22"/>
        </w:rPr>
        <w:fldChar w:fldCharType="end"/>
      </w:r>
      <w:r>
        <w:t>: General workflow of the program</w:t>
      </w:r>
    </w:p>
    <w:p w14:paraId="7960D7D4" w14:textId="77777777" w:rsidR="005A640C" w:rsidRDefault="005A640C" w:rsidP="005709A1">
      <w:pPr>
        <w:pStyle w:val="Heading2"/>
      </w:pPr>
    </w:p>
    <w:p w14:paraId="788FC068" w14:textId="5326ABFF" w:rsidR="001F5F33" w:rsidRDefault="009C025F" w:rsidP="005709A1">
      <w:pPr>
        <w:pStyle w:val="Heading2"/>
      </w:pPr>
      <w:r>
        <w:t xml:space="preserve">Step 1: </w:t>
      </w:r>
      <w:r w:rsidR="005709A1">
        <w:t>Creation of Template</w:t>
      </w:r>
    </w:p>
    <w:p w14:paraId="64BAE915" w14:textId="2E4905A5" w:rsidR="00704AE4" w:rsidRDefault="00853FA7">
      <w:r>
        <w:t xml:space="preserve">The program comes with over 50 premade </w:t>
      </w:r>
      <w:r w:rsidR="00B1058D">
        <w:t xml:space="preserve">structure set </w:t>
      </w:r>
      <w:r w:rsidR="002E7500">
        <w:t>templates</w:t>
      </w:r>
      <w:r>
        <w:t xml:space="preserve"> based on anatomical site and surgical status.</w:t>
      </w:r>
      <w:r w:rsidR="000F47AA" w:rsidRPr="000F47AA">
        <w:t xml:space="preserve"> </w:t>
      </w:r>
      <w:r w:rsidR="00B1058D">
        <w:t xml:space="preserve">The online spreadsheet containing the raw data for all templates may be found at the following link: </w:t>
      </w:r>
      <w:hyperlink r:id="rId15" w:tgtFrame="_blank" w:history="1">
        <w:r w:rsidR="00B1058D" w:rsidRPr="00B1058D">
          <w:rPr>
            <w:rStyle w:val="Hyperlink"/>
          </w:rPr>
          <w:t>bit.ly/</w:t>
        </w:r>
        <w:proofErr w:type="spellStart"/>
        <w:r w:rsidR="00B1058D" w:rsidRPr="00B1058D">
          <w:rPr>
            <w:rStyle w:val="Hyperlink"/>
          </w:rPr>
          <w:t>StructureNaming</w:t>
        </w:r>
        <w:proofErr w:type="spellEnd"/>
      </w:hyperlink>
      <w:r w:rsidR="00B1058D">
        <w:t xml:space="preserve">. </w:t>
      </w:r>
      <w:r w:rsidR="004566F6">
        <w:t xml:space="preserve">Any changes to the online spreadsheet are viewed and updated by the program in real time, therefore this is an evergreen program. </w:t>
      </w:r>
      <w:r w:rsidR="000F47AA">
        <w:t>These structure</w:t>
      </w:r>
      <w:r w:rsidR="00B1058D">
        <w:t xml:space="preserve"> </w:t>
      </w:r>
      <w:r w:rsidR="00496C91">
        <w:t xml:space="preserve">templates </w:t>
      </w:r>
      <w:r w:rsidR="000F47AA">
        <w:t>are</w:t>
      </w:r>
      <w:r w:rsidR="00B1058D">
        <w:t xml:space="preserve"> arranged by treated organ and</w:t>
      </w:r>
      <w:r w:rsidR="000F47AA">
        <w:t xml:space="preserve"> </w:t>
      </w:r>
      <w:ins w:id="16" w:author="Anderson, Brian [2]" w:date="2023-02-16T10:48:00Z">
        <w:r w:rsidR="00CD1E84">
          <w:t xml:space="preserve">include all sites </w:t>
        </w:r>
      </w:ins>
      <w:r w:rsidR="00B1058D">
        <w:t>based on an American Society for Radiation Oncology (ASTRO) consensus paper</w:t>
      </w:r>
      <w:ins w:id="17" w:author="Anderson, Brian [2]" w:date="2023-02-16T10:51:00Z">
        <w:r w:rsidR="001A369C">
          <w:fldChar w:fldCharType="begin" w:fldLock="1"/>
        </w:r>
      </w:ins>
      <w:r w:rsidR="00E95EAE">
        <w:instrText>ADDIN CSL_CITATION {"citationItems":[{"id":"ITEM-1","itemData":{"DOI":"10.1016/J.PRRO.2018.12.003","ISSN":"1879-8519","PMID":"30576843","abstract":"Purpose: The comprehensive identification and delineation of organs at risk (OARs) are vital to the quality of radiation therapy treatment planning and the safety of treatment delivery. This guidance aims to improve the consistency of ontouring OARs in external beam radiation therapy treatment planning by providing a single standardized resource for information regarding specific OARs to be contoured for each disease site. The guidance is organized in table format as a quality assurance tool for practices and a training resource for residents and other radiation oncology students (see supplementary materials). Methods and Materials: The Task Force formulated recommendations based on clinical practice and consensus. The draft manuscript was peer reviewed by 16 reviewers, the American Society for Radiation Oncology (ASTRO) legal counsel, and ASTRO's Multidisciplinary Quality Assurance Subcommittee and revised accordingly. The recommendations were posted on the ASTRO website for public comment in June 2018 for a 6-week period. The final document was approved by the ASTRO Board of Directors in August 2018. Results: Standardization improves patient safety, efficiency, and accuracy in radiation oncology treatment. This consensus guidance represents an ASTRO quality initiative to provide recommendations for the standardization of normal tissue contouring that is performed during external beam treatment planning for each anatomic treatment site. Table 1 defines 2 sets of structures for anatomic sites: Those that are recommended in all adult definitive cases and may assist with organ selection for palliative cases, and those that should be considered on a case-by-case basis depending on the specific clinical scenario. Table 2 outlines some of the resources available to define the parameters of general OAR tissue delineation. Conclusions: Using this paper in conjunction with resources that define tissue parameters and published dose constraints will enable practices to develop a consistent approach to normal tissue evaluation and dose documentation.","author":[{"dropping-particle":"","family":"Wright","given":"Jean L.","non-dropping-particle":"","parse-names":false,"suffix":""},{"dropping-particle":"","family":"Yom","given":"Sue S.","non-dropping-particle":"","parse-names":false,"suffix":""},{"dropping-particle":"","family":"Awan","given":"Musaddiq J.","non-dropping-particle":"","parse-names":false,"suffix":""},{"dropping-particle":"","family":"Dawes","given":"Samantha","non-dropping-particle":"","parse-names":false,"suffix":""},{"dropping-particle":"","family":"Fischer-Valuck","given":"Benjamin","non-dropping-particle":"","parse-names":false,"suffix":""},{"dropping-particle":"","family":"Kudner","given":"Randi","non-dropping-particle":"","parse-names":false,"suffix":""},{"dropping-particle":"","family":"Mailhot Vega","given":"Raymond","non-dropping-particle":"","parse-names":false,"suffix":""},{"dropping-particle":"","family":"Rodrigues","given":"George","non-dropping-particle":"","parse-names":false,"suffix":""}],"container-title":"Practical radiation oncology","id":"ITEM-1","issue":"2","issued":{"date-parts":[["2019","3","1"]]},"page":"65-72","publisher":"Pract Radiat Oncol","title":"Standardizing Normal Tissue Contouring for Radiation Therapy Treatment Planning: An ASTRO Consensus Paper","type":"article-journal","volume":"9"},"uris":["http://www.mendeley.com/documents/?uuid=4ead544d-3842-3b09-9c47-a9064cd50f23"]}],"mendeley":{"formattedCitation":"&lt;sup&gt;7&lt;/sup&gt;","plainTextFormattedCitation":"7","previouslyFormattedCitation":"&lt;sup&gt;7&lt;/sup&gt;"},"properties":{"noteIndex":0},"schema":"https://github.com/citation-style-language/schema/raw/master/csl-citation.json"}</w:instrText>
      </w:r>
      <w:r w:rsidR="001A369C">
        <w:fldChar w:fldCharType="separate"/>
      </w:r>
      <w:r w:rsidR="001A369C" w:rsidRPr="001A369C">
        <w:rPr>
          <w:noProof/>
          <w:vertAlign w:val="superscript"/>
        </w:rPr>
        <w:t>7</w:t>
      </w:r>
      <w:ins w:id="18" w:author="Anderson, Brian [2]" w:date="2023-02-16T10:51:00Z">
        <w:r w:rsidR="001A369C">
          <w:fldChar w:fldCharType="end"/>
        </w:r>
      </w:ins>
      <w:del w:id="19" w:author="Anderson, Brian [2]" w:date="2023-02-16T10:49:00Z">
        <w:r w:rsidR="00B1058D" w:rsidDel="00CD1E84">
          <w:delText xml:space="preserve"> includ</w:delText>
        </w:r>
      </w:del>
      <w:del w:id="20" w:author="Anderson, Brian [2]" w:date="2023-02-16T10:48:00Z">
        <w:r w:rsidR="00B1058D" w:rsidDel="00CD1E84">
          <w:delText>ing</w:delText>
        </w:r>
      </w:del>
      <w:del w:id="21" w:author="Anderson, Brian [2]" w:date="2023-02-16T10:49:00Z">
        <w:r w:rsidR="00B1058D" w:rsidDel="00CD1E84">
          <w:delText xml:space="preserve"> Central Nervous System</w:delText>
        </w:r>
        <w:r w:rsidR="00B1058D" w:rsidRPr="00B1058D" w:rsidDel="00CD1E84">
          <w:delText xml:space="preserve"> (e.g., Brain, C-spine, T-spine, L-spine, Sacral spine, craniospinal), Head and Neck (e.g., face/parotid, orbit, sinonasal, nasopharynx, oropharynx, larynx/hypopharynx/thyroid or cervical esophagus, elective or definitive neck), Thoracic (e.g.,breast/chest wall, supraclavicular fossa, axilla, lung, mediastinum/thymus, esophagus), Abdominal (e.g., Lower esophagus/gastroesophageal junction, spleen, stomach, pancreas, liver, renal/adrenal, retroperitoneal space, paraaortic), Pelvic (e.g., bladder, cervix/uterus/vagina/vulva, prostate, rectum, and anus) and Extremity (e.g., all extremity)</w:delText>
        </w:r>
        <w:r w:rsidR="00B1058D" w:rsidDel="00CD1E84">
          <w:delText xml:space="preserve"> sites</w:delText>
        </w:r>
      </w:del>
      <w:r w:rsidR="000F47AA">
        <w:t>.</w:t>
      </w:r>
      <w:r w:rsidR="00B1058D">
        <w:t xml:space="preserve"> </w:t>
      </w:r>
      <w:del w:id="22" w:author="Anderson, Brian [2]" w:date="2023-02-16T10:51:00Z">
        <w:r w:rsidR="00B1058D" w:rsidDel="001A369C">
          <w:delText>(</w:delText>
        </w:r>
        <w:r w:rsidR="00B1058D" w:rsidRPr="00B1058D" w:rsidDel="001A369C">
          <w:delText>PMID: 30576843</w:delText>
        </w:r>
        <w:r w:rsidR="00B1058D" w:rsidDel="001A369C">
          <w:delText>)</w:delText>
        </w:r>
      </w:del>
      <w:r w:rsidR="00B1058D">
        <w:t xml:space="preserve">Templates were further customized </w:t>
      </w:r>
      <w:del w:id="23" w:author="Anderson, Brian [2]" w:date="2023-02-16T11:06:00Z">
        <w:r w:rsidR="00B1058D" w:rsidDel="00704AE4">
          <w:delText>by adding</w:delText>
        </w:r>
      </w:del>
      <w:ins w:id="24" w:author="Anderson, Brian [2]" w:date="2023-02-16T11:06:00Z">
        <w:r w:rsidR="00704AE4">
          <w:t>with</w:t>
        </w:r>
      </w:ins>
      <w:r w:rsidR="00B1058D">
        <w:t xml:space="preserve"> </w:t>
      </w:r>
      <w:r w:rsidR="00FD17AB">
        <w:t>common target structures for each site</w:t>
      </w:r>
      <w:commentRangeStart w:id="25"/>
      <w:r w:rsidR="00FD17AB">
        <w:t xml:space="preserve">, </w:t>
      </w:r>
      <w:r w:rsidR="00B1058D">
        <w:t>relevant OARs</w:t>
      </w:r>
      <w:commentRangeEnd w:id="25"/>
      <w:r w:rsidR="00A45CD1">
        <w:rPr>
          <w:rStyle w:val="CommentReference"/>
        </w:rPr>
        <w:commentReference w:id="25"/>
      </w:r>
      <w:del w:id="26" w:author="Anderson, Brian [2]" w:date="2023-02-16T11:06:00Z">
        <w:r w:rsidR="00B1058D" w:rsidDel="00704AE4">
          <w:delText xml:space="preserve"> (e.g., Spleen for anatomically relevant sites such as gastroesophageal junction or stomach)</w:delText>
        </w:r>
      </w:del>
      <w:r w:rsidR="004566F6">
        <w:t xml:space="preserve">, </w:t>
      </w:r>
      <w:r w:rsidR="00904939">
        <w:t xml:space="preserve">miscellaneous structures (e.g. Body, Fiducials, </w:t>
      </w:r>
      <w:proofErr w:type="spellStart"/>
      <w:r w:rsidR="00904939">
        <w:t>etc</w:t>
      </w:r>
      <w:proofErr w:type="spellEnd"/>
      <w:r w:rsidR="00904939">
        <w:t xml:space="preserve">), </w:t>
      </w:r>
      <w:r w:rsidR="00B1058D">
        <w:t xml:space="preserve">and building out additional sub-site specific templates (e.g. </w:t>
      </w:r>
      <w:commentRangeStart w:id="27"/>
      <w:commentRangeEnd w:id="27"/>
      <w:r w:rsidR="00904939">
        <w:rPr>
          <w:rStyle w:val="CommentReference"/>
        </w:rPr>
        <w:commentReference w:id="27"/>
      </w:r>
      <w:r w:rsidR="00B1058D">
        <w:t>partial breast, whole breast</w:t>
      </w:r>
      <w:r w:rsidR="00704AE4">
        <w:t>, etc.</w:t>
      </w:r>
      <w:del w:id="28" w:author="Anderson, Brian [2]" w:date="2023-02-16T11:07:00Z">
        <w:r w:rsidR="00B1058D" w:rsidDel="00704AE4">
          <w:delText>, and breast or chest wall with or without regional nodal coverage</w:delText>
        </w:r>
      </w:del>
      <w:r w:rsidR="00B1058D">
        <w:t>).</w:t>
      </w:r>
      <w:ins w:id="29" w:author="Laura Padilla" w:date="2023-02-16T16:16:00Z">
        <w:r w:rsidR="00F94E0A">
          <w:t xml:space="preserve"> </w:t>
        </w:r>
      </w:ins>
      <w:r w:rsidR="00B1058D">
        <w:t xml:space="preserve"> </w:t>
      </w:r>
    </w:p>
    <w:p w14:paraId="175173B1" w14:textId="37FF2E14" w:rsidR="000F47AA" w:rsidRPr="006D7CD0" w:rsidRDefault="00C65E6B" w:rsidP="00B1058D">
      <w:r>
        <w:t>The program has preset</w:t>
      </w:r>
      <w:r w:rsidR="004566F6">
        <w:t xml:space="preserve"> OAR </w:t>
      </w:r>
      <w:r>
        <w:t xml:space="preserve">and target </w:t>
      </w:r>
      <w:r w:rsidR="004566F6">
        <w:t xml:space="preserve">coloration, though color selections are fully customizable. </w:t>
      </w:r>
      <w:r w:rsidR="0097525D">
        <w:t xml:space="preserve">Template language can be selected as English, Spanish, or French. </w:t>
      </w:r>
      <w:r w:rsidR="00FE700B">
        <w:t xml:space="preserve">By default, the program orders the structures using a combination of </w:t>
      </w:r>
      <w:commentRangeStart w:id="30"/>
      <w:r w:rsidR="004566F6">
        <w:t>primary and reverse orders</w:t>
      </w:r>
      <w:r w:rsidR="00FE700B">
        <w:t>,</w:t>
      </w:r>
      <w:r w:rsidR="004566F6">
        <w:t xml:space="preserve"> as reverse order may reflect natural </w:t>
      </w:r>
      <w:r w:rsidR="004566F6">
        <w:lastRenderedPageBreak/>
        <w:t>language more clearly</w:t>
      </w:r>
      <w:r w:rsidR="00FE700B">
        <w:t xml:space="preserve"> for certain structures</w:t>
      </w:r>
      <w:r w:rsidR="004566F6">
        <w:t xml:space="preserve"> (e.g., </w:t>
      </w:r>
      <w:proofErr w:type="spellStart"/>
      <w:r w:rsidR="004566F6">
        <w:t>Anal_Canal</w:t>
      </w:r>
      <w:proofErr w:type="spellEnd"/>
      <w:r w:rsidR="004566F6">
        <w:t>,</w:t>
      </w:r>
      <w:r w:rsidR="00D01ACE">
        <w:t xml:space="preserve"> </w:t>
      </w:r>
      <w:proofErr w:type="spellStart"/>
      <w:r w:rsidR="004566F6">
        <w:t>Bowel_Bag</w:t>
      </w:r>
      <w:proofErr w:type="spellEnd"/>
      <w:r w:rsidR="004566F6">
        <w:t>,</w:t>
      </w:r>
      <w:r w:rsidR="00D01ACE">
        <w:t xml:space="preserve"> </w:t>
      </w:r>
      <w:proofErr w:type="spellStart"/>
      <w:r w:rsidR="00D01ACE">
        <w:t>etc</w:t>
      </w:r>
      <w:proofErr w:type="spellEnd"/>
      <w:r w:rsidR="004566F6">
        <w:t xml:space="preserve">). </w:t>
      </w:r>
      <w:commentRangeEnd w:id="30"/>
      <w:r w:rsidR="004566F6">
        <w:rPr>
          <w:rStyle w:val="CommentReference"/>
        </w:rPr>
        <w:commentReference w:id="30"/>
      </w:r>
      <w:r w:rsidR="007747CF">
        <w:t xml:space="preserve">The program also </w:t>
      </w:r>
      <w:r w:rsidR="00904939">
        <w:t>defaults to displaying laterality after the name of the structure (</w:t>
      </w:r>
      <w:proofErr w:type="gramStart"/>
      <w:r w:rsidR="00904939">
        <w:t>e.g.</w:t>
      </w:r>
      <w:proofErr w:type="gramEnd"/>
      <w:r w:rsidR="00904939">
        <w:t xml:space="preserve"> </w:t>
      </w:r>
      <w:proofErr w:type="spellStart"/>
      <w:r w:rsidR="00904939">
        <w:t>Breast_L</w:t>
      </w:r>
      <w:proofErr w:type="spellEnd"/>
      <w:r w:rsidR="00904939">
        <w:t>), but t</w:t>
      </w:r>
      <w:r w:rsidR="00FE700B">
        <w:t>he user can select to display</w:t>
      </w:r>
      <w:r w:rsidR="0097525D">
        <w:t xml:space="preserve"> </w:t>
      </w:r>
      <w:r w:rsidR="007747CF">
        <w:t xml:space="preserve">it </w:t>
      </w:r>
      <w:r w:rsidR="0097525D">
        <w:t>first</w:t>
      </w:r>
      <w:r w:rsidR="00904939">
        <w:t>, if desired.</w:t>
      </w:r>
    </w:p>
    <w:p w14:paraId="140871A2" w14:textId="4842EFDD" w:rsidR="00A45CD1" w:rsidRDefault="00A45CD1" w:rsidP="00A45CD1">
      <w:r w:rsidRPr="006D7CD0">
        <w:t>Brachytherapy templates including breast, endobronchial, gynecological, ocular, prostate, and skin templates</w:t>
      </w:r>
      <w:r w:rsidR="00496C91" w:rsidRPr="006D7CD0">
        <w:t xml:space="preserve"> </w:t>
      </w:r>
      <w:r w:rsidR="007747CF" w:rsidRPr="006D7CD0">
        <w:t>are also available and were</w:t>
      </w:r>
      <w:r w:rsidRPr="006D7CD0">
        <w:t xml:space="preserve"> created based on </w:t>
      </w:r>
      <w:r w:rsidR="00C65E6B" w:rsidRPr="006D7CD0">
        <w:t>guid</w:t>
      </w:r>
      <w:r w:rsidRPr="006D7CD0">
        <w:t xml:space="preserve">ance from </w:t>
      </w:r>
      <w:commentRangeStart w:id="31"/>
      <w:r w:rsidRPr="006D7CD0">
        <w:t>AAPM brachytherapy working group</w:t>
      </w:r>
      <w:r w:rsidR="00C65E6B" w:rsidRPr="006D7CD0">
        <w:t>.</w:t>
      </w:r>
      <w:r w:rsidRPr="006D7CD0">
        <w:t xml:space="preserve"> </w:t>
      </w:r>
      <w:commentRangeEnd w:id="31"/>
      <w:r w:rsidR="00C65E6B" w:rsidRPr="00453A40">
        <w:commentReference w:id="31"/>
      </w:r>
    </w:p>
    <w:p w14:paraId="56847E83" w14:textId="609D1D85" w:rsidR="004566F6" w:rsidRPr="004566F6" w:rsidRDefault="004566F6" w:rsidP="003643E5">
      <w:del w:id="32" w:author="Anderson, Brian [2]" w:date="2023-02-16T11:22:00Z">
        <w:r w:rsidRPr="004566F6" w:rsidDel="00AA3695">
          <w:rPr>
            <w:noProof/>
          </w:rPr>
          <w:delText xml:space="preserve"> </w:delText>
        </w:r>
      </w:del>
    </w:p>
    <w:p w14:paraId="7C16A1E8" w14:textId="6A975531" w:rsidR="001F5F33" w:rsidRDefault="007747CF" w:rsidP="000F47AA">
      <w:r>
        <w:t xml:space="preserve">If the user has pre-existing templates in </w:t>
      </w:r>
      <w:r w:rsidR="001F5F33">
        <w:t>Varian .xml file</w:t>
      </w:r>
      <w:r>
        <w:t xml:space="preserve"> format</w:t>
      </w:r>
      <w:r w:rsidR="001F5F33">
        <w:t xml:space="preserve">, the folder to these files can be selected </w:t>
      </w:r>
      <w:r w:rsidR="00496C91">
        <w:t>to create templates</w:t>
      </w:r>
      <w:r w:rsidR="001F5F33">
        <w:t xml:space="preserve"> for each unique file. Template names </w:t>
      </w:r>
      <w:r>
        <w:t xml:space="preserve">will be assigned </w:t>
      </w:r>
      <w:r w:rsidR="001F5F33">
        <w:t>from the ID attribute, replacing spaces with ‘_’.</w:t>
      </w:r>
    </w:p>
    <w:p w14:paraId="1A9FA000" w14:textId="20A296EA" w:rsidR="001F5F33" w:rsidRDefault="007747CF" w:rsidP="006374CA">
      <w:r>
        <w:t>Additionally, the user may manually create a new template by s</w:t>
      </w:r>
      <w:r w:rsidR="001F5F33">
        <w:t>electing the ‘Add a new template’ button</w:t>
      </w:r>
      <w:r>
        <w:t>, which</w:t>
      </w:r>
      <w:r w:rsidR="001F5F33">
        <w:t xml:space="preserve"> will prompt the user to create a new template name, prepping the addition of ROIs.</w:t>
      </w:r>
    </w:p>
    <w:p w14:paraId="2D9B8EEB" w14:textId="2F21B54A" w:rsidR="002359E0" w:rsidRDefault="002359E0" w:rsidP="006374CA">
      <w:commentRangeStart w:id="33"/>
      <w:r>
        <w:t xml:space="preserve">Users are encouraged to create their clinic-specific online spreadsheet, the </w:t>
      </w:r>
      <w:proofErr w:type="spellStart"/>
      <w:r>
        <w:t>AirTable</w:t>
      </w:r>
      <w:proofErr w:type="spellEnd"/>
      <w:r>
        <w:t>. Since individual ROIs are linked across treatment sites, changes in nomenclature can easily be transferred to all sites via a single change when the clinic-specific online spreadsheet is used.</w:t>
      </w:r>
      <w:r>
        <w:t xml:space="preserve">  For more information, refer to our </w:t>
      </w:r>
      <w:proofErr w:type="spellStart"/>
      <w:r>
        <w:t>Github</w:t>
      </w:r>
      <w:proofErr w:type="spellEnd"/>
      <w:r>
        <w:t xml:space="preserve"> page.</w:t>
      </w:r>
      <w:commentRangeEnd w:id="33"/>
      <w:r>
        <w:rPr>
          <w:rStyle w:val="CommentReference"/>
        </w:rPr>
        <w:commentReference w:id="33"/>
      </w:r>
    </w:p>
    <w:p w14:paraId="63213196" w14:textId="65B07B4B" w:rsidR="001F5F33" w:rsidRDefault="007747CF" w:rsidP="001F5F33">
      <w:pPr>
        <w:pStyle w:val="Heading2"/>
      </w:pPr>
      <w:r>
        <w:t>Step 2: Manipulation of ROIs</w:t>
      </w:r>
    </w:p>
    <w:p w14:paraId="4EC53DDF" w14:textId="48943FAC" w:rsidR="007747CF" w:rsidRDefault="006374CA" w:rsidP="001F1D27">
      <w:r>
        <w:t>After a template has been created, each ROI present will be listed. The ROIs are listed alphabetically within their Interpreter type. This means any ROI with a type of PTV will be listed above CTV, then GTV, and then all other types,</w:t>
      </w:r>
      <w:r w:rsidR="00A01D73">
        <w:t xml:space="preserve"> </w:t>
      </w:r>
      <w:r w:rsidR="00D4657B">
        <w:t>as shown in</w:t>
      </w:r>
      <w:r w:rsidR="00C57F42">
        <w:t xml:space="preserve"> </w:t>
      </w:r>
      <w:r w:rsidR="00C57F42">
        <w:fldChar w:fldCharType="begin"/>
      </w:r>
      <w:r w:rsidR="00C57F42">
        <w:instrText xml:space="preserve"> REF _Ref126237540 \h </w:instrText>
      </w:r>
      <w:r w:rsidR="00C57F42">
        <w:fldChar w:fldCharType="separate"/>
      </w:r>
      <w:r w:rsidR="007747CF">
        <w:t xml:space="preserve">Figure </w:t>
      </w:r>
      <w:r w:rsidR="007747CF">
        <w:rPr>
          <w:noProof/>
        </w:rPr>
        <w:t>2</w:t>
      </w:r>
      <w:r w:rsidR="00C57F42">
        <w:fldChar w:fldCharType="end"/>
      </w:r>
      <w:r>
        <w:t>.</w:t>
      </w:r>
      <w:r w:rsidR="007F03D2">
        <w:t xml:space="preserve"> The list of ROI interpreter types can be found in the DICOM Standard Brower</w:t>
      </w:r>
      <w:r w:rsidR="002E4D60">
        <w:t>.</w:t>
      </w:r>
      <w:r w:rsidR="002E4D60">
        <w:fldChar w:fldCharType="begin" w:fldLock="1"/>
      </w:r>
      <w:r w:rsidR="00E95EAE">
        <w:instrText>ADDIN CSL_CITATION {"citationItems":[{"id":"ITEM-1","itemData":{"URL":"https://dicom.innolitics.com/ciods/rt-structure-set/rt-roi-observations/30060080/300600a4","accessed":{"date-parts":[["2023","2","9"]]},"id":"ITEM-1","issued":{"date-parts":[["0"]]},"title":"RT ROI Interpreted Type Attribute – DICOM Standard Browser","type":"webpage"},"uris":["http://www.mendeley.com/documents/?uuid=a9cedc61-2e69-3d12-a304-028b2d0ff417"]}],"mendeley":{"formattedCitation":"&lt;sup&gt;9&lt;/sup&gt;","plainTextFormattedCitation":"9","previouslyFormattedCitation":"&lt;sup&gt;8&lt;/sup&gt;"},"properties":{"noteIndex":0},"schema":"https://github.com/citation-style-language/schema/raw/master/csl-citation.json"}</w:instrText>
      </w:r>
      <w:r w:rsidR="002E4D60">
        <w:fldChar w:fldCharType="separate"/>
      </w:r>
      <w:r w:rsidR="00E95EAE" w:rsidRPr="00E95EAE">
        <w:rPr>
          <w:noProof/>
          <w:vertAlign w:val="superscript"/>
        </w:rPr>
        <w:t>9</w:t>
      </w:r>
      <w:r w:rsidR="002E4D60">
        <w:fldChar w:fldCharType="end"/>
      </w:r>
      <w:r w:rsidR="007747CF">
        <w:t xml:space="preserve"> </w:t>
      </w:r>
      <w:r w:rsidR="007747CF">
        <w:t>ROIs can be added via the program interface or selection of an existing RT Structure file, with the ‘Add ROIs from RT Structure File’ button. Users might find it easier to import a series of ROIs from a previously exported RT Structure than to add them manually, as ontologies (FMA codes) will automatically be created after reading the RT Structure file.</w:t>
      </w:r>
    </w:p>
    <w:p w14:paraId="792FAF10" w14:textId="0B576025" w:rsidR="006374CA" w:rsidRDefault="007747CF" w:rsidP="007747CF">
      <w:pPr>
        <w:rPr>
          <w:rStyle w:val="Hyperlink"/>
        </w:rPr>
      </w:pPr>
      <w:r w:rsidDel="007747CF">
        <w:rPr>
          <w:rStyle w:val="CommentReference"/>
        </w:rPr>
        <w:t xml:space="preserve"> </w:t>
      </w:r>
    </w:p>
    <w:p w14:paraId="6E9C73FC" w14:textId="77777777" w:rsidR="00D17B67" w:rsidRDefault="00D17B67" w:rsidP="007747CF">
      <w:pPr>
        <w:keepNext/>
      </w:pPr>
      <w:r w:rsidRPr="00D17B67">
        <w:rPr>
          <w:noProof/>
        </w:rPr>
        <w:lastRenderedPageBreak/>
        <w:drawing>
          <wp:inline distT="0" distB="0" distL="0" distR="0" wp14:anchorId="5F4A52B1" wp14:editId="7728A8DD">
            <wp:extent cx="5724525" cy="2409071"/>
            <wp:effectExtent l="19050" t="19050" r="9525" b="10795"/>
            <wp:docPr id="8" name="Picture 7">
              <a:extLst xmlns:a="http://schemas.openxmlformats.org/drawingml/2006/main">
                <a:ext uri="{FF2B5EF4-FFF2-40B4-BE49-F238E27FC236}">
                  <a16:creationId xmlns:a16="http://schemas.microsoft.com/office/drawing/2014/main" id="{6B6E19FD-3439-FF40-2D17-E73D8851FFE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6B6E19FD-3439-FF40-2D17-E73D8851FFE1}"/>
                        </a:ext>
                      </a:extLst>
                    </pic:cNvPr>
                    <pic:cNvPicPr>
                      <a:picLocks noChangeAspect="1"/>
                    </pic:cNvPicPr>
                  </pic:nvPicPr>
                  <pic:blipFill>
                    <a:blip r:embed="rId16"/>
                    <a:stretch>
                      <a:fillRect/>
                    </a:stretch>
                  </pic:blipFill>
                  <pic:spPr>
                    <a:xfrm>
                      <a:off x="0" y="0"/>
                      <a:ext cx="5758693" cy="2423450"/>
                    </a:xfrm>
                    <a:prstGeom prst="rect">
                      <a:avLst/>
                    </a:prstGeom>
                    <a:ln>
                      <a:solidFill>
                        <a:schemeClr val="tx1"/>
                      </a:solidFill>
                    </a:ln>
                  </pic:spPr>
                </pic:pic>
              </a:graphicData>
            </a:graphic>
          </wp:inline>
        </w:drawing>
      </w:r>
    </w:p>
    <w:p w14:paraId="66D91654" w14:textId="478A3C1E" w:rsidR="00D17B67" w:rsidRDefault="00D17B67" w:rsidP="007747CF">
      <w:pPr>
        <w:pStyle w:val="Caption"/>
      </w:pPr>
      <w:bookmarkStart w:id="34" w:name="_Ref126237540"/>
      <w:r>
        <w:t xml:space="preserve">Figure </w:t>
      </w:r>
      <w:fldSimple w:instr=" SEQ Figure \* ARABIC ">
        <w:r w:rsidR="007747CF">
          <w:rPr>
            <w:noProof/>
          </w:rPr>
          <w:t>2</w:t>
        </w:r>
      </w:fldSimple>
      <w:bookmarkEnd w:id="34"/>
      <w:r>
        <w:t>:</w:t>
      </w:r>
      <w:r w:rsidRPr="00D17B67">
        <w:t xml:space="preserve"> </w:t>
      </w:r>
      <w:r>
        <w:t>Edit within the template window for ‘</w:t>
      </w:r>
      <w:proofErr w:type="spellStart"/>
      <w:r>
        <w:t>AbdPelv_Gyn</w:t>
      </w:r>
      <w:proofErr w:type="spellEnd"/>
      <w:r>
        <w:t>’. The user can add targets, and see the presented ROIs listed below. Here, the ‘PTV’ is about to be added.</w:t>
      </w:r>
    </w:p>
    <w:p w14:paraId="6CD1B1AF" w14:textId="55C4C1E1" w:rsidR="00A6127D" w:rsidRDefault="003E3855" w:rsidP="001F5F33">
      <w:pPr>
        <w:pStyle w:val="Heading2"/>
      </w:pPr>
      <w:r>
        <w:t xml:space="preserve">Step 3: Setting DICOM paths and requirements, and/or creating loadable DICOM/XML </w:t>
      </w:r>
      <w:proofErr w:type="gramStart"/>
      <w:r>
        <w:t>files</w:t>
      </w:r>
      <w:proofErr w:type="gramEnd"/>
    </w:p>
    <w:p w14:paraId="50221CA2" w14:textId="2AE9797E" w:rsidR="003E3855" w:rsidRDefault="003E3855" w:rsidP="00453A40">
      <w:r>
        <w:t xml:space="preserve">The user can utilize this program </w:t>
      </w:r>
      <w:r w:rsidR="006C4885">
        <w:t>as a server</w:t>
      </w:r>
      <w:r>
        <w:t xml:space="preserve"> with which </w:t>
      </w:r>
      <w:r w:rsidR="006C4885">
        <w:t>to</w:t>
      </w:r>
      <w:r>
        <w:t xml:space="preserve"> create a structure </w:t>
      </w:r>
      <w:r w:rsidR="006C4885">
        <w:t>set</w:t>
      </w:r>
      <w:r>
        <w:t xml:space="preserve"> for each patient image that appears in a </w:t>
      </w:r>
      <w:r w:rsidR="006C4885">
        <w:t>monitored</w:t>
      </w:r>
      <w:r>
        <w:t xml:space="preserve"> folder</w:t>
      </w:r>
      <w:r w:rsidR="006C4885">
        <w:t xml:space="preserve"> </w:t>
      </w:r>
      <w:r w:rsidR="00496C91">
        <w:t>designated</w:t>
      </w:r>
      <w:r w:rsidR="006C4885">
        <w:t xml:space="preserve"> by the user</w:t>
      </w:r>
      <w:r>
        <w:t xml:space="preserve">, or </w:t>
      </w:r>
      <w:r w:rsidR="006C4885">
        <w:t xml:space="preserve">as a tool to create structure templates to be assigned to patients within the TPS.  </w:t>
      </w:r>
    </w:p>
    <w:p w14:paraId="0273CDD4" w14:textId="2956FB4B" w:rsidR="00844F51" w:rsidDel="00844F51" w:rsidRDefault="006C4885" w:rsidP="00844F51">
      <w:pPr>
        <w:rPr>
          <w:del w:id="35" w:author="Anderson, Brian [2]" w:date="2023-02-16T11:39:00Z"/>
          <w:moveTo w:id="36" w:author="Anderson, Brian [2]" w:date="2023-02-16T11:35:00Z"/>
        </w:rPr>
      </w:pPr>
      <w:r>
        <w:t>If set up as a server, w</w:t>
      </w:r>
      <w:moveToRangeStart w:id="37" w:author="Anderson, Brian [2]" w:date="2023-02-16T11:35:00Z" w:name="move127439766"/>
      <w:moveTo w:id="38" w:author="Anderson, Brian [2]" w:date="2023-02-16T11:35:00Z">
        <w:r w:rsidR="00844F51">
          <w:t xml:space="preserve">hile running, the program will loop through each of the monitored paths defined within each template. A file system watcher monitors for file changes at each path, waiting </w:t>
        </w:r>
        <w:del w:id="39" w:author="Anderson, Brian [2]" w:date="2023-02-16T11:36:00Z">
          <w:r w:rsidR="00844F51" w:rsidDel="00844F51">
            <w:delText>3</w:delText>
          </w:r>
        </w:del>
      </w:moveTo>
      <w:proofErr w:type="gramStart"/>
      <w:ins w:id="40" w:author="Anderson, Brian [2]" w:date="2023-02-16T11:36:00Z">
        <w:r w:rsidR="00844F51">
          <w:t>a period of time</w:t>
        </w:r>
      </w:ins>
      <w:proofErr w:type="gramEnd"/>
      <w:moveTo w:id="41" w:author="Anderson, Brian [2]" w:date="2023-02-16T11:35:00Z">
        <w:del w:id="42" w:author="Anderson, Brian [2]" w:date="2023-02-16T11:36:00Z">
          <w:r w:rsidR="00844F51" w:rsidDel="00844F51">
            <w:delText xml:space="preserve"> seconds</w:delText>
          </w:r>
        </w:del>
        <w:r w:rsidR="00844F51">
          <w:t xml:space="preserve"> between each change to ensure all files are uploaded before the process begins.</w:t>
        </w:r>
      </w:moveTo>
      <w:r w:rsidR="00496C91">
        <w:t xml:space="preserve">  If the DICOM images are consistently placed within the same folder, the users can also define values that need to be present within the Series Description or Study Description before an RT Structure file is created.  </w:t>
      </w:r>
      <w:moveTo w:id="43" w:author="Anderson, Brian [2]" w:date="2023-02-16T11:35:00Z">
        <w:del w:id="44" w:author="Anderson, Brian [2]" w:date="2023-02-16T11:36:00Z">
          <w:r w:rsidR="00844F51" w:rsidDel="00844F51">
            <w:delText>An image series reader then identifies all present DICOM files,</w:delText>
          </w:r>
        </w:del>
      </w:moveTo>
      <w:ins w:id="45" w:author="Anderson, Brian [2]" w:date="2023-02-16T11:36:00Z">
        <w:r w:rsidR="00844F51">
          <w:t>DICOM files are internally</w:t>
        </w:r>
      </w:ins>
      <w:moveTo w:id="46" w:author="Anderson, Brian [2]" w:date="2023-02-16T11:35:00Z">
        <w:r w:rsidR="00844F51">
          <w:t xml:space="preserve"> separat</w:t>
        </w:r>
      </w:moveTo>
      <w:ins w:id="47" w:author="Anderson, Brian [2]" w:date="2023-02-16T11:36:00Z">
        <w:r w:rsidR="00844F51">
          <w:t>ed</w:t>
        </w:r>
      </w:ins>
      <w:moveTo w:id="48" w:author="Anderson, Brian [2]" w:date="2023-02-16T11:35:00Z">
        <w:del w:id="49" w:author="Anderson, Brian [2]" w:date="2023-02-16T11:36:00Z">
          <w:r w:rsidR="00844F51" w:rsidDel="00844F51">
            <w:delText>ing</w:delText>
          </w:r>
        </w:del>
        <w:r w:rsidR="00844F51">
          <w:t xml:space="preserve"> </w:t>
        </w:r>
        <w:del w:id="50" w:author="Anderson, Brian [2]" w:date="2023-02-16T11:36:00Z">
          <w:r w:rsidR="00844F51" w:rsidDel="00844F51">
            <w:delText xml:space="preserve">them </w:delText>
          </w:r>
        </w:del>
        <w:r w:rsidR="00844F51">
          <w:t>based on the series instance UID. This ensures that a unique RT structure file will be made</w:t>
        </w:r>
        <w:del w:id="51" w:author="Anderson, Brian [2]" w:date="2023-02-16T11:36:00Z">
          <w:r w:rsidR="00844F51" w:rsidDel="00844F51">
            <w:delText xml:space="preserve"> for each image series</w:delText>
          </w:r>
        </w:del>
        <w:r w:rsidR="00844F51">
          <w:t xml:space="preserve">, even if </w:t>
        </w:r>
      </w:moveTo>
      <w:ins w:id="52" w:author="Anderson, Brian [2]" w:date="2023-02-16T11:36:00Z">
        <w:r w:rsidR="00844F51">
          <w:t>multiple scans</w:t>
        </w:r>
      </w:ins>
      <w:moveTo w:id="53" w:author="Anderson, Brian [2]" w:date="2023-02-16T11:35:00Z">
        <w:del w:id="54" w:author="Anderson, Brian [2]" w:date="2023-02-16T11:36:00Z">
          <w:r w:rsidR="00844F51" w:rsidDel="00844F51">
            <w:delText>all the files</w:delText>
          </w:r>
        </w:del>
        <w:r w:rsidR="00844F51">
          <w:t xml:space="preserve"> are placed within the same folder.</w:t>
        </w:r>
      </w:moveTo>
      <w:ins w:id="55" w:author="Anderson, Brian [2]" w:date="2023-02-16T11:39:00Z">
        <w:r w:rsidR="00844F51">
          <w:t xml:space="preserve"> </w:t>
        </w:r>
      </w:ins>
    </w:p>
    <w:p w14:paraId="2FABDCD0" w14:textId="6AD9BD48" w:rsidR="00844F51" w:rsidDel="00844F51" w:rsidRDefault="00844F51" w:rsidP="00844F51">
      <w:pPr>
        <w:rPr>
          <w:del w:id="56" w:author="Anderson, Brian [2]" w:date="2023-02-16T11:40:00Z"/>
          <w:moveTo w:id="57" w:author="Anderson, Brian [2]" w:date="2023-02-16T11:35:00Z"/>
        </w:rPr>
      </w:pPr>
      <w:moveTo w:id="58" w:author="Anderson, Brian [2]" w:date="2023-02-16T11:35:00Z">
        <w:r>
          <w:t>For each unique series instance UID, a new RT-Structure file is created</w:t>
        </w:r>
      </w:moveTo>
      <w:ins w:id="59" w:author="Anderson, Brian [2]" w:date="2023-02-16T11:38:00Z">
        <w:r>
          <w:t xml:space="preserve"> with the form ‘{</w:t>
        </w:r>
        <w:proofErr w:type="spellStart"/>
        <w:r>
          <w:t>Structure_</w:t>
        </w:r>
        <w:proofErr w:type="gramStart"/>
        <w:r>
          <w:t>template</w:t>
        </w:r>
        <w:proofErr w:type="spellEnd"/>
        <w:r>
          <w:t>}_</w:t>
        </w:r>
        <w:proofErr w:type="gramEnd"/>
        <w:r>
          <w:t>{UID}.</w:t>
        </w:r>
        <w:proofErr w:type="spellStart"/>
        <w:r>
          <w:t>dcm</w:t>
        </w:r>
        <w:proofErr w:type="spellEnd"/>
        <w:r>
          <w:t>’. The generated structure file will correctly</w:t>
        </w:r>
      </w:ins>
      <w:moveTo w:id="60" w:author="Anderson, Brian [2]" w:date="2023-02-16T11:35:00Z">
        <w:del w:id="61" w:author="Anderson, Brian [2]" w:date="2023-02-16T11:38:00Z">
          <w:r w:rsidDel="00844F51">
            <w:delText>,</w:delText>
          </w:r>
        </w:del>
        <w:r>
          <w:t xml:space="preserve"> updat</w:t>
        </w:r>
      </w:moveTo>
      <w:ins w:id="62" w:author="Anderson, Brian [2]" w:date="2023-02-16T11:38:00Z">
        <w:r>
          <w:t>e</w:t>
        </w:r>
      </w:ins>
      <w:moveTo w:id="63" w:author="Anderson, Brian [2]" w:date="2023-02-16T11:35:00Z">
        <w:del w:id="64" w:author="Anderson, Brian [2]" w:date="2023-02-16T11:38:00Z">
          <w:r w:rsidDel="00844F51">
            <w:delText>ing</w:delText>
          </w:r>
        </w:del>
        <w:r>
          <w:t xml:space="preserve"> the necessary frame of reference UID, and SOP Instance UID for the associated images</w:t>
        </w:r>
      </w:moveTo>
      <w:ins w:id="65" w:author="Anderson, Brian [2]" w:date="2023-02-16T11:39:00Z">
        <w:r>
          <w:t xml:space="preserve">, as well as </w:t>
        </w:r>
      </w:ins>
      <w:moveTo w:id="66" w:author="Anderson, Brian [2]" w:date="2023-02-16T11:35:00Z">
        <w:del w:id="67" w:author="Anderson, Brian [2]" w:date="2023-02-16T11:39:00Z">
          <w:r w:rsidDel="00844F51">
            <w:delText xml:space="preserve">. Several other DICOM tags are </w:delText>
          </w:r>
        </w:del>
        <w:del w:id="68" w:author="Anderson, Brian [2]" w:date="2023-02-16T11:38:00Z">
          <w:r w:rsidDel="00844F51">
            <w:delText>associated</w:delText>
          </w:r>
        </w:del>
        <w:del w:id="69" w:author="Anderson, Brian [2]" w:date="2023-02-16T11:39:00Z">
          <w:r w:rsidDel="00844F51">
            <w:delText xml:space="preserve"> with the </w:delText>
          </w:r>
        </w:del>
        <w:del w:id="70" w:author="Anderson, Brian [2]" w:date="2023-02-16T11:38:00Z">
          <w:r w:rsidDel="00844F51">
            <w:delText>S</w:delText>
          </w:r>
        </w:del>
        <w:del w:id="71" w:author="Anderson, Brian [2]" w:date="2023-02-16T11:39:00Z">
          <w:r w:rsidDel="00844F51">
            <w:delText xml:space="preserve">tructure to match the associated image, including: </w:delText>
          </w:r>
        </w:del>
        <w:r>
          <w:t>study time, study date, accession number, referring physician name, study description, patient name, patient ID, patient birthdate, patient sex, study instance UID, and study description.</w:t>
        </w:r>
      </w:moveTo>
    </w:p>
    <w:moveToRangeEnd w:id="37"/>
    <w:p w14:paraId="7D31442C" w14:textId="77777777" w:rsidR="00844F51" w:rsidRDefault="00844F51">
      <w:pPr>
        <w:pPrChange w:id="72" w:author="Anderson, Brian [2]" w:date="2023-02-16T11:28:00Z">
          <w:pPr>
            <w:pStyle w:val="Caption"/>
          </w:pPr>
        </w:pPrChange>
      </w:pPr>
    </w:p>
    <w:p w14:paraId="521D46F5" w14:textId="216B0708" w:rsidR="001F5F33" w:rsidRDefault="00B56154" w:rsidP="001F5F33">
      <w:r>
        <w:t>If the user instead wishes to create a dummy patient, and load RT Structure files to save as templates, they can select the ‘Create folder with loadable RTs’. This will automatically create a folder</w:t>
      </w:r>
      <w:ins w:id="73" w:author="Anderson, Brian [2]" w:date="2023-02-16T11:28:00Z">
        <w:r w:rsidR="00EC0858">
          <w:t xml:space="preserve"> wi</w:t>
        </w:r>
      </w:ins>
      <w:ins w:id="74" w:author="Anderson, Brian [2]" w:date="2023-02-16T11:29:00Z">
        <w:r w:rsidR="00EC0858">
          <w:t>th a previously anonymized four-slice CT, and generate the available structure templates as described above</w:t>
        </w:r>
      </w:ins>
      <w:del w:id="75" w:author="Anderson, Brian [2]" w:date="2023-02-16T11:29:00Z">
        <w:r w:rsidDel="00EC0858">
          <w:delText xml:space="preserve"> at the selected location with a</w:delText>
        </w:r>
        <w:r w:rsidR="001F5F33" w:rsidDel="00EC0858">
          <w:delText>n anonymized CT and coupled RT structure file for each template</w:delText>
        </w:r>
      </w:del>
      <w:r w:rsidR="001F5F33">
        <w:t>.</w:t>
      </w:r>
      <w:r w:rsidR="00496C91">
        <w:t xml:space="preserve">  The </w:t>
      </w:r>
      <w:r w:rsidR="001F5F33">
        <w:t xml:space="preserve">user </w:t>
      </w:r>
      <w:r w:rsidR="00496C91">
        <w:t>may also</w:t>
      </w:r>
      <w:r w:rsidR="001F5F33">
        <w:t xml:space="preserve"> create a series of loadable XML files, </w:t>
      </w:r>
      <w:r w:rsidR="00496C91">
        <w:t>by selecting</w:t>
      </w:r>
      <w:r w:rsidR="001F5F33">
        <w:t xml:space="preserve"> the ‘Create folder with loadable Varian </w:t>
      </w:r>
      <w:proofErr w:type="spellStart"/>
      <w:r w:rsidR="001F5F33">
        <w:t>Xmls</w:t>
      </w:r>
      <w:proofErr w:type="spellEnd"/>
      <w:r w:rsidR="001F5F33">
        <w:t>’.</w:t>
      </w:r>
      <w:ins w:id="76" w:author="Anderson, Brian [2]" w:date="2023-02-16T11:30:00Z">
        <w:r w:rsidR="00EC0858">
          <w:t xml:space="preserve"> Generated .xml files follow the </w:t>
        </w:r>
      </w:ins>
      <w:ins w:id="77" w:author="Anderson, Brian [2]" w:date="2023-02-16T11:31:00Z">
        <w:r w:rsidR="008B5C15">
          <w:t xml:space="preserve">2001 </w:t>
        </w:r>
        <w:proofErr w:type="spellStart"/>
        <w:r w:rsidR="008B5C15">
          <w:t>xmlscheme</w:t>
        </w:r>
        <w:proofErr w:type="spellEnd"/>
        <w:r w:rsidR="008B5C15">
          <w:t xml:space="preserve"> instance version 1.</w:t>
        </w:r>
      </w:ins>
      <w:ins w:id="78" w:author="Anderson, Brian [2]" w:date="2023-02-16T11:32:00Z">
        <w:r w:rsidR="008B5C15">
          <w:t xml:space="preserve">2. The default .xml file is </w:t>
        </w:r>
        <w:r w:rsidR="008B5C15">
          <w:lastRenderedPageBreak/>
          <w:t>present within our GitHub page named ‘Structure Template.xml’.</w:t>
        </w:r>
      </w:ins>
      <w:r w:rsidR="001F5F33">
        <w:t xml:space="preserve"> </w:t>
      </w:r>
      <w:del w:id="79" w:author="Anderson, Brian [2]" w:date="2023-02-16T11:33:00Z">
        <w:r w:rsidR="001F5F33" w:rsidDel="008B5C15">
          <w:delText xml:space="preserve">This will create a folder at the specified location with a .xml file for every template. </w:delText>
        </w:r>
      </w:del>
      <w:r w:rsidR="001F5F33">
        <w:t xml:space="preserve">The program will default to </w:t>
      </w:r>
      <w:proofErr w:type="gramStart"/>
      <w:r w:rsidR="001F5F33">
        <w:t>try</w:t>
      </w:r>
      <w:proofErr w:type="gramEnd"/>
      <w:r w:rsidR="001F5F33">
        <w:t xml:space="preserve"> and find the current Varian directory of .xml files, allowing for easy uploading.</w:t>
      </w:r>
    </w:p>
    <w:p w14:paraId="18290987" w14:textId="1DE193CC" w:rsidR="00A6127D" w:rsidRDefault="00A6127D" w:rsidP="00A6127D">
      <w:pPr>
        <w:pStyle w:val="Heading2"/>
      </w:pPr>
      <w:r>
        <w:t xml:space="preserve">Uploading to a new </w:t>
      </w:r>
      <w:proofErr w:type="spellStart"/>
      <w:r>
        <w:t>AirTable</w:t>
      </w:r>
      <w:proofErr w:type="spellEnd"/>
    </w:p>
    <w:p w14:paraId="403C3D2D" w14:textId="3F18D3A7" w:rsidR="00A6127D" w:rsidRDefault="00A6127D" w:rsidP="00A6127D">
      <w:pPr>
        <w:rPr>
          <w:b/>
          <w:bCs/>
        </w:rPr>
      </w:pPr>
      <w:r>
        <w:t xml:space="preserve">If the user wishes to create their </w:t>
      </w:r>
      <w:proofErr w:type="spellStart"/>
      <w:r w:rsidR="007303A2">
        <w:t>A</w:t>
      </w:r>
      <w:r>
        <w:t>irtable</w:t>
      </w:r>
      <w:proofErr w:type="spellEnd"/>
      <w:r>
        <w:t xml:space="preserve"> templates to download/upload to, they can use the ‘Add </w:t>
      </w:r>
      <w:proofErr w:type="spellStart"/>
      <w:r>
        <w:t>Airtable</w:t>
      </w:r>
      <w:proofErr w:type="spellEnd"/>
      <w:r>
        <w:t>?’ button after selecting ‘Load Online Te</w:t>
      </w:r>
      <w:commentRangeStart w:id="80"/>
      <w:r>
        <w:t xml:space="preserve">mplates’. They will be prompted to add the Table Name (a self-serving label for the </w:t>
      </w:r>
      <w:proofErr w:type="spellStart"/>
      <w:r w:rsidR="008C041C">
        <w:t>A</w:t>
      </w:r>
      <w:r>
        <w:t>irtable</w:t>
      </w:r>
      <w:proofErr w:type="spellEnd"/>
      <w:r>
        <w:t>), a Personal Access Token</w:t>
      </w:r>
      <w:r w:rsidR="002E4D60">
        <w:fldChar w:fldCharType="begin" w:fldLock="1"/>
      </w:r>
      <w:r w:rsidR="00E95EAE">
        <w:instrText>ADDIN CSL_CITATION {"citationItems":[{"id":"ITEM-1","itemData":{"URL":"https://support.airtable.com/docs/creating-and-using-api-keys-and-access-tokens","accessed":{"date-parts":[["2023","2","9"]]},"id":"ITEM-1","issued":{"date-parts":[["0"]]},"title":"Creating and Using API Keys and Access Tokens | Airtable Support","type":"webpage"},"uris":["http://www.mendeley.com/documents/?uuid=b98eb848-1d74-3adc-91ee-61d75035168e"]}],"mendeley":{"formattedCitation":"&lt;sup&gt;10&lt;/sup&gt;","plainTextFormattedCitation":"10","previouslyFormattedCitation":"&lt;sup&gt;9&lt;/sup&gt;"},"properties":{"noteIndex":0},"schema":"https://github.com/citation-style-language/schema/raw/master/csl-citation.json"}</w:instrText>
      </w:r>
      <w:r w:rsidR="002E4D60">
        <w:fldChar w:fldCharType="separate"/>
      </w:r>
      <w:r w:rsidR="00E95EAE" w:rsidRPr="00E95EAE">
        <w:rPr>
          <w:noProof/>
          <w:vertAlign w:val="superscript"/>
        </w:rPr>
        <w:t>10</w:t>
      </w:r>
      <w:r w:rsidR="002E4D60">
        <w:fldChar w:fldCharType="end"/>
      </w:r>
      <w:r w:rsidR="002E4D60">
        <w:t>,</w:t>
      </w:r>
      <w:r>
        <w:t xml:space="preserve"> Base Key, and Table Key. </w:t>
      </w:r>
      <w:r w:rsidRPr="00A6127D">
        <w:rPr>
          <w:b/>
          <w:bCs/>
        </w:rPr>
        <w:t xml:space="preserve">New users are recommended to create an account, and then copy the </w:t>
      </w:r>
      <w:proofErr w:type="spellStart"/>
      <w:r w:rsidRPr="00A6127D">
        <w:rPr>
          <w:b/>
          <w:bCs/>
        </w:rPr>
        <w:t>BaseTemplate</w:t>
      </w:r>
      <w:proofErr w:type="spellEnd"/>
      <w:r w:rsidRPr="00A6127D">
        <w:rPr>
          <w:b/>
          <w:bCs/>
        </w:rPr>
        <w:t xml:space="preserve"> from here </w:t>
      </w:r>
      <w:hyperlink r:id="rId17" w:history="1">
        <w:r w:rsidRPr="00A6127D">
          <w:rPr>
            <w:rStyle w:val="Hyperlink"/>
            <w:b/>
            <w:bCs/>
          </w:rPr>
          <w:t>https://airtable.com/shr4bUE1KfQxZtu23</w:t>
        </w:r>
      </w:hyperlink>
      <w:r w:rsidRPr="00A6127D">
        <w:rPr>
          <w:b/>
          <w:bCs/>
        </w:rPr>
        <w:t xml:space="preserve"> before going through these steps.</w:t>
      </w:r>
      <w:commentRangeEnd w:id="80"/>
      <w:r w:rsidR="00453A40">
        <w:rPr>
          <w:rStyle w:val="CommentReference"/>
        </w:rPr>
        <w:commentReference w:id="80"/>
      </w:r>
    </w:p>
    <w:p w14:paraId="3E4EDC29" w14:textId="48B753C3" w:rsidR="00A6127D" w:rsidRPr="00A6127D" w:rsidRDefault="00A6127D" w:rsidP="00A6127D">
      <w:r>
        <w:t xml:space="preserve">From the main splash screen, any number of templates can be uploaded to the specified </w:t>
      </w:r>
      <w:proofErr w:type="spellStart"/>
      <w:r>
        <w:t>AirTable</w:t>
      </w:r>
      <w:proofErr w:type="spellEnd"/>
      <w:r>
        <w:t xml:space="preserve"> using the ‘Write to </w:t>
      </w:r>
      <w:proofErr w:type="spellStart"/>
      <w:r>
        <w:t>AirTable</w:t>
      </w:r>
      <w:proofErr w:type="spellEnd"/>
      <w:r>
        <w:t>’ button.</w:t>
      </w:r>
    </w:p>
    <w:p w14:paraId="57678265" w14:textId="38B234B2" w:rsidR="00247106" w:rsidRDefault="00247106" w:rsidP="005B6E5D">
      <w:pPr>
        <w:pStyle w:val="Heading2"/>
      </w:pPr>
      <w:r>
        <w:t>Behind the scenes</w:t>
      </w:r>
    </w:p>
    <w:p w14:paraId="437AA5A3" w14:textId="19110B6B" w:rsidR="0005425B" w:rsidRPr="0005425B" w:rsidRDefault="00247106" w:rsidP="005B6E5D">
      <w:pPr>
        <w:keepNext/>
        <w:keepLines/>
      </w:pPr>
      <w:r>
        <w:t xml:space="preserve">This section is written to help the reader understand how the program </w:t>
      </w:r>
      <w:r w:rsidR="00603DEF">
        <w:t>writes</w:t>
      </w:r>
      <w:r>
        <w:t xml:space="preserve"> and maintains the information present.</w:t>
      </w:r>
      <w:r w:rsidR="00CD6852">
        <w:t xml:space="preserve"> It is not recommended for the user to manually alter the files created without a high level of confidence. However, should issues arise, the program can be re-downloaded from the site.</w:t>
      </w:r>
    </w:p>
    <w:p w14:paraId="06A9C774" w14:textId="3A976FD9" w:rsidR="003D7D5D" w:rsidRDefault="003D7D5D" w:rsidP="003D7D5D">
      <w:pPr>
        <w:pStyle w:val="Heading3"/>
      </w:pPr>
      <w:r>
        <w:t>Creation of ROIs</w:t>
      </w:r>
    </w:p>
    <w:p w14:paraId="47E7E8F2" w14:textId="560B01A2" w:rsidR="00667BB9" w:rsidRDefault="003D7D5D" w:rsidP="00667BB9">
      <w:r>
        <w:t xml:space="preserve">Each ROI is saved as an individual text file, consisting of three lines. The first line is the RGB color which </w:t>
      </w:r>
      <w:r w:rsidR="00C4125D">
        <w:t xml:space="preserve">will be presented for the ROI in the treatment planning system. The second line is the associated ontology. The third line is the ROI interpreted type, as listed in the DICOM </w:t>
      </w:r>
      <w:r w:rsidR="00F539A5">
        <w:t>Standard Brower</w:t>
      </w:r>
      <w:r w:rsidR="002E4D60">
        <w:fldChar w:fldCharType="begin" w:fldLock="1"/>
      </w:r>
      <w:r w:rsidR="00E95EAE">
        <w:instrText>ADDIN CSL_CITATION {"citationItems":[{"id":"ITEM-1","itemData":{"URL":"https://dicom.innolitics.com/ciods/rt-structure-set/rt-roi-observations/30060080/300600a4","accessed":{"date-parts":[["2023","2","9"]]},"id":"ITEM-1","issued":{"date-parts":[["0"]]},"title":"RT ROI Interpreted Type Attribute – DICOM Standard Browser","type":"webpage"},"uris":["http://www.mendeley.com/documents/?uuid=a9cedc61-2e69-3d12-a304-028b2d0ff417"]}],"mendeley":{"formattedCitation":"&lt;sup&gt;9&lt;/sup&gt;","plainTextFormattedCitation":"9","previouslyFormattedCitation":"&lt;sup&gt;8&lt;/sup&gt;"},"properties":{"noteIndex":0},"schema":"https://github.com/citation-style-language/schema/raw/master/csl-citation.json"}</w:instrText>
      </w:r>
      <w:r w:rsidR="002E4D60">
        <w:fldChar w:fldCharType="separate"/>
      </w:r>
      <w:r w:rsidR="00E95EAE" w:rsidRPr="00E95EAE">
        <w:rPr>
          <w:noProof/>
          <w:vertAlign w:val="superscript"/>
        </w:rPr>
        <w:t>9</w:t>
      </w:r>
      <w:r w:rsidR="002E4D60">
        <w:fldChar w:fldCharType="end"/>
      </w:r>
      <w:commentRangeStart w:id="81"/>
      <w:r w:rsidR="00C4125D">
        <w:t>.</w:t>
      </w:r>
      <w:commentRangeEnd w:id="81"/>
      <w:r w:rsidR="008D7926">
        <w:rPr>
          <w:rStyle w:val="CommentReference"/>
        </w:rPr>
        <w:commentReference w:id="81"/>
      </w:r>
      <w:r w:rsidR="000127D7">
        <w:t xml:space="preserve"> The interpreted type can be changed at any time within the template software, as shown in </w:t>
      </w:r>
      <w:r w:rsidR="004F72DB">
        <w:fldChar w:fldCharType="begin"/>
      </w:r>
      <w:r w:rsidR="004F72DB">
        <w:instrText xml:space="preserve"> REF _Ref109393250 \h </w:instrText>
      </w:r>
      <w:r w:rsidR="004F72DB">
        <w:fldChar w:fldCharType="separate"/>
      </w:r>
      <w:r w:rsidR="002359E0">
        <w:t xml:space="preserve">Figure </w:t>
      </w:r>
      <w:r w:rsidR="002359E0">
        <w:rPr>
          <w:noProof/>
        </w:rPr>
        <w:t>3</w:t>
      </w:r>
      <w:r w:rsidR="004F72DB">
        <w:fldChar w:fldCharType="end"/>
      </w:r>
      <w:r w:rsidR="000127D7">
        <w:t>.</w:t>
      </w:r>
    </w:p>
    <w:p w14:paraId="2BC57EE3" w14:textId="77777777" w:rsidR="000127D7" w:rsidRDefault="000127D7" w:rsidP="000127D7">
      <w:pPr>
        <w:keepNext/>
      </w:pPr>
      <w:r w:rsidRPr="000127D7">
        <w:rPr>
          <w:noProof/>
        </w:rPr>
        <w:drawing>
          <wp:inline distT="0" distB="0" distL="0" distR="0" wp14:anchorId="411F2A59" wp14:editId="0465143B">
            <wp:extent cx="5905500" cy="2930038"/>
            <wp:effectExtent l="0" t="0" r="0" b="381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8"/>
                    <a:stretch>
                      <a:fillRect/>
                    </a:stretch>
                  </pic:blipFill>
                  <pic:spPr>
                    <a:xfrm>
                      <a:off x="0" y="0"/>
                      <a:ext cx="5924592" cy="2939510"/>
                    </a:xfrm>
                    <a:prstGeom prst="rect">
                      <a:avLst/>
                    </a:prstGeom>
                  </pic:spPr>
                </pic:pic>
              </a:graphicData>
            </a:graphic>
          </wp:inline>
        </w:drawing>
      </w:r>
    </w:p>
    <w:p w14:paraId="4D43533B" w14:textId="3A382B4A" w:rsidR="000127D7" w:rsidRDefault="000127D7" w:rsidP="000127D7">
      <w:pPr>
        <w:pStyle w:val="Caption"/>
      </w:pPr>
      <w:bookmarkStart w:id="82" w:name="_Ref109393250"/>
      <w:r>
        <w:t xml:space="preserve">Figure </w:t>
      </w:r>
      <w:fldSimple w:instr=" SEQ Figure \* ARABIC ">
        <w:r w:rsidR="002359E0">
          <w:rPr>
            <w:noProof/>
          </w:rPr>
          <w:t>3</w:t>
        </w:r>
      </w:fldSimple>
      <w:bookmarkEnd w:id="82"/>
      <w:r>
        <w:t xml:space="preserve">: </w:t>
      </w:r>
      <w:r w:rsidR="009458F5">
        <w:t xml:space="preserve">Example of a template named ‘TG263_Breast’. The user </w:t>
      </w:r>
      <w:proofErr w:type="gramStart"/>
      <w:r w:rsidR="009458F5">
        <w:t>has the a</w:t>
      </w:r>
      <w:r>
        <w:t>bility to</w:t>
      </w:r>
      <w:proofErr w:type="gramEnd"/>
      <w:r>
        <w:t xml:space="preserve"> change the interpreted type of a region of interest after creation. Likewise, the color, name, and ontology can be changed</w:t>
      </w:r>
      <w:r w:rsidR="009458F5">
        <w:t>.</w:t>
      </w:r>
    </w:p>
    <w:p w14:paraId="6F22E5A0" w14:textId="2FBF0FE1" w:rsidR="00CF4E70" w:rsidRDefault="002359E0" w:rsidP="00CF4E70">
      <w:pPr>
        <w:pStyle w:val="Heading3"/>
      </w:pPr>
      <w:commentRangeStart w:id="83"/>
      <w:commentRangeEnd w:id="83"/>
      <w:r>
        <w:rPr>
          <w:rStyle w:val="CommentReference"/>
        </w:rPr>
        <w:lastRenderedPageBreak/>
        <w:commentReference w:id="83"/>
      </w:r>
      <w:r w:rsidR="00CF4E70">
        <w:t>Creation of Ontologies</w:t>
      </w:r>
    </w:p>
    <w:p w14:paraId="2D04E1B0" w14:textId="24F9E98E" w:rsidR="00F539A5" w:rsidRDefault="00CF4E70" w:rsidP="00667BB9">
      <w:r>
        <w:t xml:space="preserve">DICOM RT Structures have an Identification Code Sequence which </w:t>
      </w:r>
      <w:r w:rsidR="00F539A5">
        <w:t xml:space="preserve">is a code, typically an unambiguous sequence of numbers, that relates the ROI with a name defined by the coding scheme. The sequence is defined by </w:t>
      </w:r>
      <w:r w:rsidR="00056885">
        <w:t>several</w:t>
      </w:r>
      <w:r w:rsidR="00F539A5">
        <w:t xml:space="preserve"> items, including a code value, coding scheme designator, and code meaning. </w:t>
      </w:r>
      <w:r w:rsidR="00CF359B">
        <w:t xml:space="preserve">The coding scheme designator is a short string </w:t>
      </w:r>
      <w:r w:rsidR="000A1C84">
        <w:t xml:space="preserve">that </w:t>
      </w:r>
      <w:r w:rsidR="00CF359B">
        <w:t>relates the code value to a human interpretable value. A list of available code schemes can be found online</w:t>
      </w:r>
      <w:r w:rsidR="00B02D00">
        <w:fldChar w:fldCharType="begin" w:fldLock="1"/>
      </w:r>
      <w:r w:rsidR="00E95EAE">
        <w:instrText>ADDIN CSL_CITATION {"citationItems":[{"id":"ITEM-1","itemData":{"URL":"https://dicom.nema.org/medical/dicom/current/output/chtml/part16/chapter_8.html","accessed":{"date-parts":[["2023","2","9"]]},"id":"ITEM-1","issued":{"date-parts":[["0"]]},"title":"8 Coding Schemes","type":"webpage"},"uris":["http://www.mendeley.com/documents/?uuid=19ed0de0-e583-31b4-85e9-dd57b42f5faf"]}],"mendeley":{"formattedCitation":"&lt;sup&gt;11&lt;/sup&gt;","plainTextFormattedCitation":"11","previouslyFormattedCitation":"&lt;sup&gt;10&lt;/sup&gt;"},"properties":{"noteIndex":0},"schema":"https://github.com/citation-style-language/schema/raw/master/csl-citation.json"}</w:instrText>
      </w:r>
      <w:r w:rsidR="00B02D00">
        <w:fldChar w:fldCharType="separate"/>
      </w:r>
      <w:r w:rsidR="00E95EAE" w:rsidRPr="00E95EAE">
        <w:rPr>
          <w:noProof/>
          <w:vertAlign w:val="superscript"/>
        </w:rPr>
        <w:t>11</w:t>
      </w:r>
      <w:r w:rsidR="00B02D00">
        <w:fldChar w:fldCharType="end"/>
      </w:r>
      <w:r w:rsidR="00CF359B">
        <w:t xml:space="preserve">. The code value is an unambiguous code that is typically not natural language, e.g., ‘50801’ which relates to a natural language value via the coding scheme. The code meaning is text that is human interpretable. </w:t>
      </w:r>
      <w:r w:rsidR="00F539A5">
        <w:t>Detailed descriptions of each of these can be found in the DICOM Standard Brower</w:t>
      </w:r>
      <w:r w:rsidR="002E4D60">
        <w:t xml:space="preserve"> for </w:t>
      </w:r>
      <w:proofErr w:type="spellStart"/>
      <w:r w:rsidR="002E4D60">
        <w:t>identication</w:t>
      </w:r>
      <w:proofErr w:type="spellEnd"/>
      <w:r w:rsidR="002E4D60">
        <w:t xml:space="preserve"> code</w:t>
      </w:r>
      <w:r w:rsidR="002E4D60">
        <w:fldChar w:fldCharType="begin" w:fldLock="1"/>
      </w:r>
      <w:r w:rsidR="00E95EAE">
        <w:instrText>ADDIN CSL_CITATION {"citationItems":[{"id":"ITEM-1","itemData":{"URL":"https://dicom.innolitics.com/ciods/rt-structure-set/rt-roi-observations/30060080/30060086","accessed":{"date-parts":[["2023","2","9"]]},"id":"ITEM-1","issued":{"date-parts":[["0"]]},"title":"RT ROI Identification Code Sequence Attribute – DICOM Standard Browser","type":"webpage"},"uris":["http://www.mendeley.com/documents/?uuid=62a00f3c-02da-3986-821f-cda599cdc46a"]}],"mendeley":{"formattedCitation":"&lt;sup&gt;12&lt;/sup&gt;","plainTextFormattedCitation":"12","previouslyFormattedCitation":"&lt;sup&gt;11&lt;/sup&gt;"},"properties":{"noteIndex":0},"schema":"https://github.com/citation-style-language/schema/raw/master/csl-citation.json"}</w:instrText>
      </w:r>
      <w:r w:rsidR="002E4D60">
        <w:fldChar w:fldCharType="separate"/>
      </w:r>
      <w:r w:rsidR="00E95EAE" w:rsidRPr="00E95EAE">
        <w:rPr>
          <w:noProof/>
          <w:vertAlign w:val="superscript"/>
        </w:rPr>
        <w:t>12</w:t>
      </w:r>
      <w:r w:rsidR="002E4D60">
        <w:fldChar w:fldCharType="end"/>
      </w:r>
      <w:r w:rsidR="00F539A5">
        <w:t>.</w:t>
      </w:r>
    </w:p>
    <w:p w14:paraId="21C3CCE8" w14:textId="10E6CD17" w:rsidR="00C4125D" w:rsidRDefault="00F539A5" w:rsidP="00393210">
      <w:r>
        <w:t xml:space="preserve">Any newly created ROI is required to have an associated ontology. These can be uploaded manually, by including a Common Name, associated Code, and Code Scheme. For example, the ‘Brain’ in the Foundation Model of Anatomy </w:t>
      </w:r>
      <w:r w:rsidR="00393210">
        <w:t>(FMA)</w:t>
      </w:r>
      <w:r w:rsidR="008B752E">
        <w:fldChar w:fldCharType="begin" w:fldLock="1"/>
      </w:r>
      <w:r w:rsidR="00E95EAE">
        <w:instrText>ADDIN CSL_CITATION {"citationItems":[{"id":"ITEM-1","itemData":{"URL":"https://bioportal.bioontology.org/ontologies/FMA?p=summary","accessed":{"date-parts":[["2022","7","22"]]},"id":"ITEM-1","issued":{"date-parts":[["0"]]},"title":"Foundational Model of Anatomy - Summary | NCBO BioPortal","type":"webpage"},"uris":["http://www.mendeley.com/documents/?uuid=53587295-7a0d-3dba-b9a8-d161dd602879"]}],"mendeley":{"formattedCitation":"&lt;sup&gt;13&lt;/sup&gt;","plainTextFormattedCitation":"13","previouslyFormattedCitation":"&lt;sup&gt;12&lt;/sup&gt;"},"properties":{"noteIndex":0},"schema":"https://github.com/citation-style-language/schema/raw/master/csl-citation.json"}</w:instrText>
      </w:r>
      <w:r w:rsidR="008B752E">
        <w:fldChar w:fldCharType="separate"/>
      </w:r>
      <w:r w:rsidR="00E95EAE" w:rsidRPr="00E95EAE">
        <w:rPr>
          <w:noProof/>
          <w:vertAlign w:val="superscript"/>
        </w:rPr>
        <w:t>13</w:t>
      </w:r>
      <w:r w:rsidR="008B752E">
        <w:fldChar w:fldCharType="end"/>
      </w:r>
      <w:r>
        <w:t xml:space="preserve"> is defined as having a cod</w:t>
      </w:r>
      <w:r w:rsidR="00393210">
        <w:t>e value of 50801</w:t>
      </w:r>
      <w:r w:rsidR="007F4CE1">
        <w:fldChar w:fldCharType="begin" w:fldLock="1"/>
      </w:r>
      <w:r w:rsidR="00E95EAE">
        <w:instrText>ADDIN CSL_CITATION {"citationItems":[{"id":"ITEM-1","itemData":{"URL":"http://fma.si.washington.edu/browser/#/?iri=http%3A%2F%2Fpurl.org%2Fsig%2Font%2Ffma%2Ffma50801","accessed":{"date-parts":[["2023","2","9"]]},"id":"ITEM-1","issued":{"date-parts":[["0"]]},"title":"onttk fma","type":"webpage"},"uris":["http://www.mendeley.com/documents/?uuid=bf391d7e-7fa6-3c66-ada8-d33a58d5a51e"]}],"mendeley":{"formattedCitation":"&lt;sup&gt;14&lt;/sup&gt;","plainTextFormattedCitation":"14","previouslyFormattedCitation":"&lt;sup&gt;13&lt;/sup&gt;"},"properties":{"noteIndex":0},"schema":"https://github.com/citation-style-language/schema/raw/master/csl-citation.json"}</w:instrText>
      </w:r>
      <w:r w:rsidR="007F4CE1">
        <w:fldChar w:fldCharType="separate"/>
      </w:r>
      <w:r w:rsidR="00E95EAE" w:rsidRPr="00E95EAE">
        <w:rPr>
          <w:noProof/>
          <w:vertAlign w:val="superscript"/>
        </w:rPr>
        <w:t>14</w:t>
      </w:r>
      <w:r w:rsidR="007F4CE1">
        <w:fldChar w:fldCharType="end"/>
      </w:r>
      <w:r w:rsidR="00CF359B">
        <w:t>. An example of the ontology for ‘Brain’ is shown in</w:t>
      </w:r>
      <w:r w:rsidR="00393210">
        <w:t xml:space="preserve"> </w:t>
      </w:r>
      <w:r w:rsidR="00996118">
        <w:fldChar w:fldCharType="begin"/>
      </w:r>
      <w:r w:rsidR="00996118">
        <w:instrText xml:space="preserve"> REF _Ref109394787 \h </w:instrText>
      </w:r>
      <w:r w:rsidR="00996118">
        <w:fldChar w:fldCharType="separate"/>
      </w:r>
      <w:r w:rsidR="002359E0">
        <w:t xml:space="preserve">Figure </w:t>
      </w:r>
      <w:r w:rsidR="002359E0">
        <w:rPr>
          <w:noProof/>
        </w:rPr>
        <w:t>4</w:t>
      </w:r>
      <w:r w:rsidR="00996118">
        <w:fldChar w:fldCharType="end"/>
      </w:r>
      <w:r w:rsidR="00393210">
        <w:t xml:space="preserve">. </w:t>
      </w:r>
    </w:p>
    <w:p w14:paraId="3E64690C" w14:textId="77777777" w:rsidR="00393210" w:rsidRDefault="00393210" w:rsidP="00393210">
      <w:pPr>
        <w:keepNext/>
      </w:pPr>
      <w:r>
        <w:rPr>
          <w:noProof/>
        </w:rPr>
        <w:drawing>
          <wp:inline distT="0" distB="0" distL="0" distR="0" wp14:anchorId="2110D875" wp14:editId="1EE9D34A">
            <wp:extent cx="5372100" cy="3090680"/>
            <wp:effectExtent l="0" t="0" r="0" b="0"/>
            <wp:docPr id="2" name="Picture 2"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diagram&#10;&#10;Description automatically generated"/>
                    <pic:cNvPicPr/>
                  </pic:nvPicPr>
                  <pic:blipFill>
                    <a:blip r:embed="rId19"/>
                    <a:stretch>
                      <a:fillRect/>
                    </a:stretch>
                  </pic:blipFill>
                  <pic:spPr>
                    <a:xfrm>
                      <a:off x="0" y="0"/>
                      <a:ext cx="5386788" cy="3099130"/>
                    </a:xfrm>
                    <a:prstGeom prst="rect">
                      <a:avLst/>
                    </a:prstGeom>
                  </pic:spPr>
                </pic:pic>
              </a:graphicData>
            </a:graphic>
          </wp:inline>
        </w:drawing>
      </w:r>
    </w:p>
    <w:p w14:paraId="59250FCB" w14:textId="6F74ACD7" w:rsidR="00393210" w:rsidRDefault="00393210" w:rsidP="00393210">
      <w:pPr>
        <w:pStyle w:val="Caption"/>
      </w:pPr>
      <w:bookmarkStart w:id="84" w:name="_Ref109394787"/>
      <w:r>
        <w:t xml:space="preserve">Figure </w:t>
      </w:r>
      <w:fldSimple w:instr=" SEQ Figure \* ARABIC ">
        <w:r w:rsidR="002359E0">
          <w:rPr>
            <w:noProof/>
          </w:rPr>
          <w:t>4</w:t>
        </w:r>
      </w:fldSimple>
      <w:bookmarkEnd w:id="84"/>
      <w:r>
        <w:t>: Demonstration of ontology ‘Brain’. Based on the FMA model, the ‘Brain’ has a code value of 50801</w:t>
      </w:r>
      <w:r w:rsidR="00B02D00">
        <w:t>.</w:t>
      </w:r>
      <w:r w:rsidR="00B02D00">
        <w:fldChar w:fldCharType="begin" w:fldLock="1"/>
      </w:r>
      <w:r w:rsidR="00E95EAE">
        <w:instrText>ADDIN CSL_CITATION {"citationItems":[{"id":"ITEM-1","itemData":{"URL":"http://fma.si.washington.edu/browser/#/?iri=http%3A%2F%2Fpurl.org%2Fsig%2Font%2Ffma%2Ffma50801","accessed":{"date-parts":[["2023","2","9"]]},"id":"ITEM-1","issued":{"date-parts":[["0"]]},"title":"onttk fma","type":"webpage"},"uris":["http://www.mendeley.com/documents/?uuid=bf391d7e-7fa6-3c66-ada8-d33a58d5a51e"]}],"mendeley":{"formattedCitation":"&lt;sup&gt;14&lt;/sup&gt;","plainTextFormattedCitation":"14","previouslyFormattedCitation":"&lt;sup&gt;13&lt;/sup&gt;"},"properties":{"noteIndex":0},"schema":"https://github.com/citation-style-language/schema/raw/master/csl-citation.json"}</w:instrText>
      </w:r>
      <w:r w:rsidR="00B02D00">
        <w:fldChar w:fldCharType="separate"/>
      </w:r>
      <w:r w:rsidR="00E95EAE" w:rsidRPr="00E95EAE">
        <w:rPr>
          <w:i w:val="0"/>
          <w:noProof/>
          <w:vertAlign w:val="superscript"/>
        </w:rPr>
        <w:t>14</w:t>
      </w:r>
      <w:r w:rsidR="00B02D00">
        <w:fldChar w:fldCharType="end"/>
      </w:r>
      <w:r w:rsidR="00B02D00">
        <w:t xml:space="preserve"> </w:t>
      </w:r>
    </w:p>
    <w:p w14:paraId="29FFC9CE" w14:textId="6D045A23" w:rsidR="00174E8E" w:rsidRDefault="006446A1" w:rsidP="00347F29">
      <w:r>
        <w:t>When ontologies are not present, a newly created ROI will default to ‘Undefined Normal Tissue’, this is not an FMA ontology, but instead a Varian Medical Systems code.</w:t>
      </w:r>
    </w:p>
    <w:p w14:paraId="4A129F89" w14:textId="37DAA1B8" w:rsidR="006446A1" w:rsidDel="00EE12AA" w:rsidRDefault="00D824EA" w:rsidP="00D824EA">
      <w:pPr>
        <w:pStyle w:val="Heading2"/>
        <w:rPr>
          <w:del w:id="85" w:author="Anderson, Brian [2]" w:date="2023-02-16T11:40:00Z"/>
        </w:rPr>
      </w:pPr>
      <w:del w:id="86" w:author="Anderson, Brian [2]" w:date="2023-02-16T11:40:00Z">
        <w:r w:rsidDel="00EE12AA">
          <w:delText>Creating RT Structures</w:delText>
        </w:r>
      </w:del>
    </w:p>
    <w:p w14:paraId="51D6D5BB" w14:textId="5913FEE8" w:rsidR="009342D8" w:rsidDel="00844F51" w:rsidRDefault="009342D8" w:rsidP="00AF3D64">
      <w:pPr>
        <w:rPr>
          <w:moveFrom w:id="87" w:author="Anderson, Brian [2]" w:date="2023-02-16T11:35:00Z"/>
        </w:rPr>
      </w:pPr>
      <w:moveFromRangeStart w:id="88" w:author="Anderson, Brian [2]" w:date="2023-02-16T11:35:00Z" w:name="move127439766"/>
      <w:moveFrom w:id="89" w:author="Anderson, Brian [2]" w:date="2023-02-16T11:35:00Z">
        <w:r w:rsidDel="00844F51">
          <w:t>While running, the program will loop through each of the monitored paths defined within each template. A file system watcher monitors for file changes at each path, waiting 3 seconds between each change to ensure all files are uploaded before the process begins.</w:t>
        </w:r>
      </w:moveFrom>
    </w:p>
    <w:p w14:paraId="126A622C" w14:textId="71FB02D1" w:rsidR="00AF3D64" w:rsidDel="00844F51" w:rsidRDefault="009342D8" w:rsidP="00AF3D64">
      <w:pPr>
        <w:rPr>
          <w:moveFrom w:id="90" w:author="Anderson, Brian [2]" w:date="2023-02-16T11:35:00Z"/>
        </w:rPr>
      </w:pPr>
      <w:moveFrom w:id="91" w:author="Anderson, Brian [2]" w:date="2023-02-16T11:35:00Z">
        <w:r w:rsidDel="00844F51">
          <w:t>An image series reader then identifies all present DICOM files, separating them based on the series instance UID. This ensures that a unique RT structure file will be made for each image series, even if all the files are placed within the same folder.</w:t>
        </w:r>
      </w:moveFrom>
    </w:p>
    <w:p w14:paraId="5C0C2D93" w14:textId="78990B72" w:rsidR="00C26199" w:rsidDel="00844F51" w:rsidRDefault="00C26199" w:rsidP="00AF3D64">
      <w:pPr>
        <w:rPr>
          <w:moveFrom w:id="92" w:author="Anderson, Brian [2]" w:date="2023-02-16T11:35:00Z"/>
        </w:rPr>
      </w:pPr>
      <w:moveFrom w:id="93" w:author="Anderson, Brian [2]" w:date="2023-02-16T11:35:00Z">
        <w:r w:rsidDel="00844F51">
          <w:lastRenderedPageBreak/>
          <w:t>For each unique series instance UID, a new RT-Structure file is created, updating the necessary frame of reference UID, and SOP Instance UID for the associated images. Several other DICOM tags are associated with the Structure to match the associated image, including: study time, study date, accession number, referring physician name, study description, patient name, patient ID, patient birthdate, patient sex, study instance UID, and study description.</w:t>
        </w:r>
      </w:moveFrom>
    </w:p>
    <w:p w14:paraId="59D5F64D" w14:textId="219A3ED0" w:rsidR="006B12C8" w:rsidDel="00EE12AA" w:rsidRDefault="006B12C8" w:rsidP="006B12C8">
      <w:pPr>
        <w:rPr>
          <w:moveFrom w:id="94" w:author="Anderson, Brian [2]" w:date="2023-02-16T11:40:00Z"/>
        </w:rPr>
      </w:pPr>
      <w:moveFromRangeStart w:id="95" w:author="Anderson, Brian [2]" w:date="2023-02-16T11:40:00Z" w:name="move127440054"/>
      <w:moveFromRangeEnd w:id="88"/>
      <w:moveFrom w:id="96" w:author="Anderson, Brian [2]" w:date="2023-02-16T11:40:00Z">
        <w:r w:rsidDel="00EE12AA">
          <w:t>Generated RT Structure files have been evaluated within the treatment planning system of Eclipse. Colors are accurately represented, as well as names, interpreter types, and associated ontologies</w:t>
        </w:r>
        <w:r w:rsidR="0088582A" w:rsidDel="00EE12AA">
          <w:t>, XXX sup figure</w:t>
        </w:r>
        <w:r w:rsidDel="00EE12AA">
          <w:t>.</w:t>
        </w:r>
      </w:moveFrom>
    </w:p>
    <w:moveFromRangeEnd w:id="95"/>
    <w:p w14:paraId="513F5EEC" w14:textId="70B7641A" w:rsidR="00FB45FA" w:rsidRDefault="00263FD5" w:rsidP="0062555E">
      <w:pPr>
        <w:pStyle w:val="Heading1"/>
      </w:pPr>
      <w:r>
        <w:t>D</w:t>
      </w:r>
      <w:r w:rsidR="007C0881">
        <w:t xml:space="preserve">iscussion </w:t>
      </w:r>
    </w:p>
    <w:p w14:paraId="1D62E512" w14:textId="51E8392A" w:rsidR="00141850" w:rsidRDefault="00C21468" w:rsidP="00FB45FA">
      <w:pPr>
        <w:rPr>
          <w:ins w:id="97" w:author="Anderson, Brian [2]" w:date="2023-02-16T11:40:00Z"/>
        </w:rPr>
      </w:pPr>
      <w:r>
        <w:t xml:space="preserve">This is </w:t>
      </w:r>
      <w:r w:rsidR="009B7C5C">
        <w:t xml:space="preserve">the </w:t>
      </w:r>
      <w:r>
        <w:t>first reported effort to create an open</w:t>
      </w:r>
      <w:r w:rsidR="009B7C5C">
        <w:t>-</w:t>
      </w:r>
      <w:r>
        <w:t xml:space="preserve">source software </w:t>
      </w:r>
      <w:r w:rsidR="00F810C8">
        <w:t xml:space="preserve">to create and maintain treatment planning structure templates utilizing TG-263 standardized nomenclature. There have been previous reports </w:t>
      </w:r>
      <w:r w:rsidR="00E70B4C">
        <w:t xml:space="preserve">of </w:t>
      </w:r>
      <w:r w:rsidR="0057500D">
        <w:t>software tools use</w:t>
      </w:r>
      <w:r w:rsidR="009B7C5C">
        <w:t>d</w:t>
      </w:r>
      <w:r w:rsidR="0057500D">
        <w:t xml:space="preserve"> to </w:t>
      </w:r>
      <w:r w:rsidR="00E70B4C">
        <w:t xml:space="preserve">correct </w:t>
      </w:r>
      <w:r w:rsidR="007F3A36">
        <w:t xml:space="preserve">previously treated structures to support </w:t>
      </w:r>
      <w:r w:rsidR="00E70B4C">
        <w:t>retrospective data</w:t>
      </w:r>
      <w:r w:rsidR="0057500D">
        <w:t xml:space="preserve"> </w:t>
      </w:r>
      <w:r w:rsidR="007F3A36">
        <w:t>analysis</w:t>
      </w:r>
      <w:r w:rsidR="00B02D00">
        <w:fldChar w:fldCharType="begin" w:fldLock="1"/>
      </w:r>
      <w:r w:rsidR="00E95EAE">
        <w:instrText>ADDIN CSL_CITATION {"citationItems":[{"id":"ITEM-1","itemData":{"DOI":"10.1016/J.ADRO.2018.09.013","ISSN":"2452-1094","PMID":"30706028","abstract":"Purpose: To prepare for big data analyses on radiation therapy data, we developed Stature, a tool-supported approach for standardization of structure names in existing radiation therapy plans. We applied the widely endorsed nomenclature standard TG-263 as the mapping target and quantified the structure name inconsistency in 2 real-world data sets. Methods and Materials: The clinically relevant structures in the radiation therapy plans were identified by reference to randomized controlled trials. The Stature approach was used by clinicians to identify the synonyms for each relevant structure, which was then mapped to the corresponding TG-263 name. We applied Stature to standardize the structure names for 654 patients with prostate cancer (PCa) and 224 patients with head and neck squamous cell carcinoma (HNSCC) who received curative radiation therapy at our institution between 2007 and 2017. The accuracy of the Stature process was manually validated in a random sample from each cohort. For the HNSCC cohort we measured the resource requirements for Stature, and for the PCa cohort we demonstrated its impact on an example clinical analytics scenario. Results: All but 1 synonym group (“Hydrogel”) was mapped to the corresponding TG-263 name, resulting in a TG-263 relabel rate of 99% (8837 of 8925 structures). For the PCa cohort, Stature matched a total of 5969 structures. Of these, 5682 structures were exact matches (ie, following local naming convention), 284 were matched via a synonym, and 3 required manual matching. This original radiation therapy structure names therefore had a naming inconsistency rate of 4.81%. For the HNSCC cohort, Stature mapped a total of 2956 structures (2638 exact, 304 synonym, 14 manual; 10.76% inconsistency rate) and required 7.5 clinician hours. The clinician hours required were one-fifth of those that would be required for manual relabeling. The accuracy of Stature was 99.97% (PCa) and 99.61% (HNSCC). Conclusions: The Stature approach was highly accurate and had significant resource efficiencies compared with manual curation.","author":[{"dropping-particle":"","family":"Schuler","given":"Thilo","non-dropping-particle":"","parse-names":false,"suffix":""},{"dropping-particle":"","family":"Kipritidis","given":"John","non-dropping-particle":"","parse-names":false,"suffix":""},{"dropping-particle":"","family":"Eade","given":"Thomas","non-dropping-particle":"","parse-names":false,"suffix":""},{"dropping-particle":"","family":"Hruby","given":"George","non-dropping-particle":"","parse-names":false,"suffix":""},{"dropping-particle":"","family":"Kneebone","given":"Andrew","non-dropping-particle":"","parse-names":false,"suffix":""},{"dropping-particle":"","family":"Perez","given":"Mario","non-dropping-particle":"","parse-names":false,"suffix":""},{"dropping-particle":"","family":"Grimberg","given":"Kylie","non-dropping-particle":"","parse-names":false,"suffix":""},{"dropping-particle":"","family":"Richardson","given":"Kylie","non-dropping-particle":"","parse-names":false,"suffix":""},{"dropping-particle":"","family":"Evill","given":"Sally","non-dropping-particle":"","parse-names":false,"suffix":""},{"dropping-particle":"","family":"Evans","given":"Brooke","non-dropping-particle":"","parse-names":false,"suffix":""},{"dropping-particle":"","family":"Gallego","given":"Blanca","non-dropping-particle":"","parse-names":false,"suffix":""}],"container-title":"Advances in radiation oncology","id":"ITEM-1","issue":"1","issued":{"date-parts":[["2018","1","1"]]},"page":"191-200","publisher":"Adv Radiat Oncol","title":"Big Data Readiness in Radiation Oncology: An Efficient Approach for Relabeling Radiation Therapy Structures With Their TG-263 Standard Name in Real-World Data Sets","type":"article-journal","volume":"4"},"uris":["http://www.mendeley.com/documents/?uuid=b4b29f20-d5db-3e27-a57c-521ee2ca7592"]}],"mendeley":{"formattedCitation":"&lt;sup&gt;15&lt;/sup&gt;","plainTextFormattedCitation":"15","previouslyFormattedCitation":"&lt;sup&gt;14&lt;/sup&gt;"},"properties":{"noteIndex":0},"schema":"https://github.com/citation-style-language/schema/raw/master/csl-citation.json"}</w:instrText>
      </w:r>
      <w:r w:rsidR="00B02D00">
        <w:fldChar w:fldCharType="separate"/>
      </w:r>
      <w:r w:rsidR="00E95EAE" w:rsidRPr="00E95EAE">
        <w:rPr>
          <w:noProof/>
          <w:vertAlign w:val="superscript"/>
        </w:rPr>
        <w:t>15</w:t>
      </w:r>
      <w:r w:rsidR="00B02D00">
        <w:fldChar w:fldCharType="end"/>
      </w:r>
      <w:r w:rsidR="007F3A36">
        <w:t>.</w:t>
      </w:r>
      <w:r w:rsidR="00B02D00">
        <w:t xml:space="preserve"> There have also been tools created within the TPS to verify that structures names are following the standard to ensure TG-263 compliance</w:t>
      </w:r>
      <w:r w:rsidR="00B02D00">
        <w:fldChar w:fldCharType="begin" w:fldLock="1"/>
      </w:r>
      <w:r w:rsidR="00E95EAE">
        <w:instrText>ADDIN CSL_CITATION {"citationItems":[{"id":"ITEM-1","itemData":{"DOI":"10.1002/ACM2.12701","ISSN":"1526-9914","PMID":"31536666","abstract":"Purpose: Compliance with TG-263 nomenclature standards can be challenging. We introduce an open source solution to this problem and evaluate its impact on compliance within our institution. Materials/methods: The TG-236 nomenclature standards were implemented in our clinic in two phases. In phase 1, we deployed TG-263 compliant templates for each disease site. In phase 2, we developed and deployed a script for evaluating compliance which presented errors to the user. After each phase the compliance was recorded. Results: Mean compliance errors prior to phase 1 was 31.8% ± 17.4%. Error rates dropped to 8.1% ± 12.2% across phase 1 and dropped further to 2.2% ± 6.9% during the automation system deployed in phase 2. Conclusion: Both structure templates and automation scripts are very useful for increasing compliance with structure naming standards. Our software solution is made available on GitHub for other institutions to implement.","author":[{"dropping-particle":"","family":"Cardan","given":"Rex A.","non-dropping-particle":"","parse-names":false,"suffix":""},{"dropping-particle":"","family":"Covington","given":"Elizabeth L.","non-dropping-particle":"","parse-names":false,"suffix":""},{"dropping-particle":"","family":"Popple","given":"Richard A.","non-dropping-particle":"","parse-names":false,"suffix":""}],"container-title":"Journal of applied clinical medical physics","id":"ITEM-1","issue":"9","issued":{"date-parts":[["2019","9","1"]]},"page":"163-165","publisher":"J Appl Clin Med Phys","title":"Technical Note: An open source solution for improving TG-263 compliance","type":"article-journal","volume":"20"},"uris":["http://www.mendeley.com/documents/?uuid=92c6435c-3aef-37dd-bfc2-86bb2de776a9"]}],"mendeley":{"formattedCitation":"&lt;sup&gt;16&lt;/sup&gt;","plainTextFormattedCitation":"16","previouslyFormattedCitation":"&lt;sup&gt;15&lt;/sup&gt;"},"properties":{"noteIndex":0},"schema":"https://github.com/citation-style-language/schema/raw/master/csl-citation.json"}</w:instrText>
      </w:r>
      <w:r w:rsidR="00B02D00">
        <w:fldChar w:fldCharType="separate"/>
      </w:r>
      <w:r w:rsidR="00E95EAE" w:rsidRPr="00E95EAE">
        <w:rPr>
          <w:noProof/>
          <w:vertAlign w:val="superscript"/>
        </w:rPr>
        <w:t>16</w:t>
      </w:r>
      <w:r w:rsidR="00B02D00">
        <w:fldChar w:fldCharType="end"/>
      </w:r>
      <w:r w:rsidR="00141850">
        <w:t>.</w:t>
      </w:r>
      <w:r w:rsidR="000A3B82">
        <w:t xml:space="preserve"> </w:t>
      </w:r>
      <w:r w:rsidR="00347BC6">
        <w:t xml:space="preserve">With </w:t>
      </w:r>
      <w:r w:rsidR="00C73E95">
        <w:t>DICOM Template maker</w:t>
      </w:r>
      <w:r w:rsidR="00347BC6">
        <w:t xml:space="preserve">, clinics can ensure that </w:t>
      </w:r>
      <w:r w:rsidR="00955ACB">
        <w:t>clinical standards are met, enable automated workflows, and facili</w:t>
      </w:r>
      <w:r w:rsidR="007F3A36">
        <w:t>t</w:t>
      </w:r>
      <w:r w:rsidR="00955ACB">
        <w:t>ate</w:t>
      </w:r>
      <w:r w:rsidR="00B24EFB">
        <w:t xml:space="preserve"> </w:t>
      </w:r>
      <w:r w:rsidR="0073644F">
        <w:t>data pooling and outcomes research.</w:t>
      </w:r>
    </w:p>
    <w:p w14:paraId="4FCDF7F7" w14:textId="77777777" w:rsidR="00EE12AA" w:rsidDel="00EE12AA" w:rsidRDefault="00EE12AA" w:rsidP="00EE12AA">
      <w:pPr>
        <w:rPr>
          <w:del w:id="98" w:author="Anderson, Brian [2]" w:date="2023-02-16T11:40:00Z"/>
          <w:moveTo w:id="99" w:author="Anderson, Brian [2]" w:date="2023-02-16T11:40:00Z"/>
        </w:rPr>
      </w:pPr>
      <w:moveToRangeStart w:id="100" w:author="Anderson, Brian [2]" w:date="2023-02-16T11:40:00Z" w:name="move127440054"/>
      <w:moveTo w:id="101" w:author="Anderson, Brian [2]" w:date="2023-02-16T11:40:00Z">
        <w:r>
          <w:t>Generated RT Structure files have been evaluated within the treatment planning system of Eclipse. Colors are accurately represented, as well as names, interpreter types, and associated ontologies, XXX sup figure.</w:t>
        </w:r>
      </w:moveTo>
    </w:p>
    <w:moveToRangeEnd w:id="100"/>
    <w:p w14:paraId="54E5E868" w14:textId="77777777" w:rsidR="00EE12AA" w:rsidRDefault="00EE12AA" w:rsidP="00FB45FA"/>
    <w:p w14:paraId="03E0E35F" w14:textId="1DCEA790" w:rsidR="00FB45FA" w:rsidRDefault="00EE12AA" w:rsidP="00141850">
      <w:ins w:id="102" w:author="Anderson, Brian [2]" w:date="2023-02-16T11:40:00Z">
        <w:r>
          <w:t>The</w:t>
        </w:r>
      </w:ins>
      <w:r w:rsidR="00E70B4C">
        <w:t xml:space="preserve"> </w:t>
      </w:r>
      <w:r w:rsidR="0073644F">
        <w:t xml:space="preserve">DICOM Template Maker </w:t>
      </w:r>
      <w:r w:rsidR="00CA64FA">
        <w:t xml:space="preserve">reduces the burden of manual creation of structure templates by providing TG-263 designed templates </w:t>
      </w:r>
      <w:r w:rsidR="00235D79">
        <w:t xml:space="preserve">or allowing users multiple pathways for </w:t>
      </w:r>
      <w:r w:rsidR="00C73E95">
        <w:t xml:space="preserve">the </w:t>
      </w:r>
      <w:r w:rsidR="00235D79">
        <w:t>creation of user-defined templates.</w:t>
      </w:r>
      <w:r w:rsidR="0060144C">
        <w:t xml:space="preserve"> Time savings are sign</w:t>
      </w:r>
      <w:r w:rsidR="00C73E95">
        <w:t>i</w:t>
      </w:r>
      <w:r w:rsidR="0060144C">
        <w:t>ficant as</w:t>
      </w:r>
      <w:r w:rsidR="0073644F">
        <w:t xml:space="preserve"> </w:t>
      </w:r>
      <w:r w:rsidR="00FB45FA">
        <w:t>RT Structure files are generated within 5 seconds of the images being uploaded to the monitored paths, making it efficient regarding clinical workflow. Templates can be easily edited in case of future changes, and default TG</w:t>
      </w:r>
      <w:r w:rsidR="00E12270">
        <w:t>-</w:t>
      </w:r>
      <w:r w:rsidR="00FB45FA">
        <w:t>263 templates can be easily downloaded using the ‘Load Online Templates’ feature.</w:t>
      </w:r>
    </w:p>
    <w:p w14:paraId="5BFF6C32" w14:textId="0DC3EC68" w:rsidR="0060144C" w:rsidDel="00806D7B" w:rsidRDefault="008F146E" w:rsidP="00141850">
      <w:pPr>
        <w:rPr>
          <w:del w:id="103" w:author="Anderson, Brian [2]" w:date="2023-02-16T11:42:00Z"/>
        </w:rPr>
      </w:pPr>
      <w:r>
        <w:t xml:space="preserve">To support large-scale, </w:t>
      </w:r>
      <w:r w:rsidR="00A66117">
        <w:t>multi-instit</w:t>
      </w:r>
      <w:r w:rsidR="00C73E95">
        <w:t>ut</w:t>
      </w:r>
      <w:r w:rsidR="00A66117">
        <w:t xml:space="preserve">ional, and international data sharing, DICOM Template Maker enables users to </w:t>
      </w:r>
      <w:r w:rsidR="00AF45EA">
        <w:t>create templates in English, French, or Spanish. French and Spanish language version</w:t>
      </w:r>
      <w:r w:rsidR="004F0846">
        <w:t>s</w:t>
      </w:r>
      <w:r w:rsidR="00AF45EA">
        <w:t xml:space="preserve"> also follow TG-263 guidelines</w:t>
      </w:r>
      <w:r w:rsidR="00E50AC2">
        <w:t xml:space="preserve"> to enable easy mapping of structures between languages. The framework of DICOM Template Make</w:t>
      </w:r>
      <w:r w:rsidR="00626326">
        <w:t xml:space="preserve">r that utilizes </w:t>
      </w:r>
      <w:proofErr w:type="spellStart"/>
      <w:r w:rsidR="00626326">
        <w:t>AirTable</w:t>
      </w:r>
      <w:proofErr w:type="spellEnd"/>
      <w:r w:rsidR="00626326">
        <w:t xml:space="preserve"> enables the quick integration of </w:t>
      </w:r>
      <w:r w:rsidR="004F0846">
        <w:t xml:space="preserve">TG-263 updates and new languages. </w:t>
      </w:r>
      <w:r w:rsidR="009F502F">
        <w:t>The i</w:t>
      </w:r>
      <w:r w:rsidR="004F0846">
        <w:t xml:space="preserve">nclusion of other languages </w:t>
      </w:r>
      <w:r w:rsidR="00710BCF">
        <w:t xml:space="preserve">will be an ongoing effort within both TG-263 and </w:t>
      </w:r>
      <w:r w:rsidR="003D1B1D">
        <w:t>DICOM Template Maker.</w:t>
      </w:r>
    </w:p>
    <w:p w14:paraId="49B950E8" w14:textId="77777777" w:rsidR="00FB45FA" w:rsidRPr="00FB45FA" w:rsidRDefault="00FB45FA" w:rsidP="000B7C67"/>
    <w:p w14:paraId="380DA788" w14:textId="6A18B75D" w:rsidR="00FE248D" w:rsidRDefault="007C0881" w:rsidP="0062555E">
      <w:pPr>
        <w:pStyle w:val="Heading1"/>
      </w:pPr>
      <w:r>
        <w:t>Conclusion</w:t>
      </w:r>
    </w:p>
    <w:p w14:paraId="16A8C5A1" w14:textId="22145D91" w:rsidR="00D454C6" w:rsidRPr="007C0881" w:rsidRDefault="00FB45FA" w:rsidP="007C0881">
      <w:r>
        <w:t>We have created open</w:t>
      </w:r>
      <w:r w:rsidR="009F502F">
        <w:t>-</w:t>
      </w:r>
      <w:r>
        <w:t xml:space="preserve">source software to </w:t>
      </w:r>
      <w:r w:rsidR="00B72641">
        <w:t xml:space="preserve">drastically reduce </w:t>
      </w:r>
      <w:r w:rsidR="009F502F">
        <w:t xml:space="preserve">the </w:t>
      </w:r>
      <w:r w:rsidR="00B72641">
        <w:t>burden of creating and maint</w:t>
      </w:r>
      <w:r w:rsidR="009F502F">
        <w:t>ain</w:t>
      </w:r>
      <w:r w:rsidR="00B72641">
        <w:t xml:space="preserve">ing </w:t>
      </w:r>
      <w:r w:rsidR="00BB6940">
        <w:t xml:space="preserve">treatment planning system </w:t>
      </w:r>
      <w:r w:rsidR="00B72641">
        <w:t xml:space="preserve">structure templates </w:t>
      </w:r>
      <w:r w:rsidR="00BF59D4">
        <w:t xml:space="preserve">and </w:t>
      </w:r>
      <w:r w:rsidR="00BB6940">
        <w:t>which</w:t>
      </w:r>
      <w:r w:rsidR="00BF59D4">
        <w:t xml:space="preserve"> facili</w:t>
      </w:r>
      <w:r w:rsidR="009F502F">
        <w:t>t</w:t>
      </w:r>
      <w:r w:rsidR="00BF59D4">
        <w:t>ate</w:t>
      </w:r>
      <w:r w:rsidR="00BB6940">
        <w:t>s</w:t>
      </w:r>
      <w:r w:rsidR="00BF59D4">
        <w:t xml:space="preserve"> the adoption of TG-263 standardized nomenclature. </w:t>
      </w:r>
      <w:r w:rsidR="005F5920">
        <w:t>This program allows clinics to quickly create templates</w:t>
      </w:r>
      <w:r w:rsidR="00C9685F">
        <w:t xml:space="preserve"> in English, Spanish, and French and allows for customization of laterality location and color schemes. </w:t>
      </w:r>
      <w:r w:rsidR="00D454C6">
        <w:t xml:space="preserve">We believe this simple </w:t>
      </w:r>
      <w:r w:rsidR="00D454C6">
        <w:lastRenderedPageBreak/>
        <w:t xml:space="preserve">tool can be of significant benefit to clinics </w:t>
      </w:r>
      <w:r w:rsidR="009F502F">
        <w:t xml:space="preserve">that </w:t>
      </w:r>
      <w:r w:rsidR="00D454C6">
        <w:t>do not have access to templates within their treatment planning systems or do not have sufficient resources to create new templates.</w:t>
      </w:r>
      <w:r w:rsidR="005B6E5D">
        <w:t xml:space="preserve"> If the user would like to create a template within the TPS, it is easily facilitated </w:t>
      </w:r>
      <w:proofErr w:type="gramStart"/>
      <w:r w:rsidR="005B6E5D">
        <w:t>by the use of</w:t>
      </w:r>
      <w:proofErr w:type="gramEnd"/>
      <w:r w:rsidR="005B6E5D">
        <w:t xml:space="preserve"> the program as well</w:t>
      </w:r>
      <w:r w:rsidR="00A6127D">
        <w:t>, in the form of XML files, or loadable DICOM RT Structures with the shipped anonymized DICOM.</w:t>
      </w:r>
    </w:p>
    <w:p w14:paraId="7F6C8657" w14:textId="61BB19FA" w:rsidR="0002678A" w:rsidRPr="00386683" w:rsidRDefault="0002678A" w:rsidP="00A940B4">
      <w:pPr>
        <w:pStyle w:val="Heading1"/>
        <w:rPr>
          <w:lang w:val="es-US"/>
        </w:rPr>
      </w:pPr>
      <w:proofErr w:type="spellStart"/>
      <w:r w:rsidRPr="00386683">
        <w:rPr>
          <w:lang w:val="es-US"/>
        </w:rPr>
        <w:t>References</w:t>
      </w:r>
      <w:proofErr w:type="spellEnd"/>
    </w:p>
    <w:p w14:paraId="4774F530" w14:textId="6E9235EE" w:rsidR="00E95EAE" w:rsidRPr="00E95EAE" w:rsidRDefault="0002678A" w:rsidP="00E95EAE">
      <w:pPr>
        <w:widowControl w:val="0"/>
        <w:autoSpaceDE w:val="0"/>
        <w:autoSpaceDN w:val="0"/>
        <w:adjustRightInd w:val="0"/>
        <w:spacing w:line="240" w:lineRule="auto"/>
        <w:ind w:left="640" w:hanging="640"/>
        <w:rPr>
          <w:rFonts w:ascii="Calibri" w:hAnsi="Calibri" w:cs="Calibri"/>
          <w:noProof/>
          <w:szCs w:val="24"/>
        </w:rPr>
      </w:pPr>
      <w:r>
        <w:fldChar w:fldCharType="begin" w:fldLock="1"/>
      </w:r>
      <w:r w:rsidRPr="00386683">
        <w:rPr>
          <w:lang w:val="es-US"/>
        </w:rPr>
        <w:instrText xml:space="preserve">ADDIN Mendeley Bibliography CSL_BIBLIOGRAPHY </w:instrText>
      </w:r>
      <w:r>
        <w:fldChar w:fldCharType="separate"/>
      </w:r>
      <w:r w:rsidR="00E95EAE" w:rsidRPr="00453A40">
        <w:rPr>
          <w:rFonts w:ascii="Calibri" w:hAnsi="Calibri" w:cs="Calibri"/>
          <w:noProof/>
          <w:szCs w:val="24"/>
        </w:rPr>
        <w:t xml:space="preserve">1. </w:t>
      </w:r>
      <w:r w:rsidR="00E95EAE" w:rsidRPr="00453A40">
        <w:rPr>
          <w:rFonts w:ascii="Calibri" w:hAnsi="Calibri" w:cs="Calibri"/>
          <w:noProof/>
          <w:szCs w:val="24"/>
        </w:rPr>
        <w:tab/>
        <w:t xml:space="preserve">Mayo CS, Moran JM, Bosch W, et al. </w:t>
      </w:r>
      <w:r w:rsidR="00E95EAE" w:rsidRPr="00E95EAE">
        <w:rPr>
          <w:rFonts w:ascii="Calibri" w:hAnsi="Calibri" w:cs="Calibri"/>
          <w:noProof/>
          <w:szCs w:val="24"/>
        </w:rPr>
        <w:t xml:space="preserve">American Association of Physicists in Medicine Task Group 263: Standardizing Nomenclatures in Radiation Oncology. </w:t>
      </w:r>
      <w:r w:rsidR="00E95EAE" w:rsidRPr="00E95EAE">
        <w:rPr>
          <w:rFonts w:ascii="Calibri" w:hAnsi="Calibri" w:cs="Calibri"/>
          <w:i/>
          <w:iCs/>
          <w:noProof/>
          <w:szCs w:val="24"/>
        </w:rPr>
        <w:t>Int J Radiat Oncol Biol Phys</w:t>
      </w:r>
      <w:r w:rsidR="00E95EAE" w:rsidRPr="00E95EAE">
        <w:rPr>
          <w:rFonts w:ascii="Calibri" w:hAnsi="Calibri" w:cs="Calibri"/>
          <w:noProof/>
          <w:szCs w:val="24"/>
        </w:rPr>
        <w:t>. 2018;100(4):1057-1066. doi:10.1016/J.IJROBP.2017.12.013</w:t>
      </w:r>
    </w:p>
    <w:p w14:paraId="6CEF168A" w14:textId="77777777" w:rsidR="00E95EAE" w:rsidRPr="00E95EAE" w:rsidRDefault="00E95EAE" w:rsidP="00E95EAE">
      <w:pPr>
        <w:widowControl w:val="0"/>
        <w:autoSpaceDE w:val="0"/>
        <w:autoSpaceDN w:val="0"/>
        <w:adjustRightInd w:val="0"/>
        <w:spacing w:line="240" w:lineRule="auto"/>
        <w:ind w:left="640" w:hanging="640"/>
        <w:rPr>
          <w:rFonts w:ascii="Calibri" w:hAnsi="Calibri" w:cs="Calibri"/>
          <w:noProof/>
          <w:szCs w:val="24"/>
        </w:rPr>
      </w:pPr>
      <w:r w:rsidRPr="00E95EAE">
        <w:rPr>
          <w:rFonts w:ascii="Calibri" w:hAnsi="Calibri" w:cs="Calibri"/>
          <w:noProof/>
          <w:szCs w:val="24"/>
        </w:rPr>
        <w:t xml:space="preserve">2. </w:t>
      </w:r>
      <w:r w:rsidRPr="00E95EAE">
        <w:rPr>
          <w:rFonts w:ascii="Calibri" w:hAnsi="Calibri" w:cs="Calibri"/>
          <w:noProof/>
          <w:szCs w:val="24"/>
        </w:rPr>
        <w:tab/>
        <w:t>Larouche, R., Mayo, C., Tantot, L., Ying, X., Covington E. Update from AAPM TG263U1: Standardizing Nomenclatures in RO. In: ; 2022.</w:t>
      </w:r>
    </w:p>
    <w:p w14:paraId="2B409FC0" w14:textId="77777777" w:rsidR="00E95EAE" w:rsidRPr="00E95EAE" w:rsidRDefault="00E95EAE" w:rsidP="00E95EAE">
      <w:pPr>
        <w:widowControl w:val="0"/>
        <w:autoSpaceDE w:val="0"/>
        <w:autoSpaceDN w:val="0"/>
        <w:adjustRightInd w:val="0"/>
        <w:spacing w:line="240" w:lineRule="auto"/>
        <w:ind w:left="640" w:hanging="640"/>
        <w:rPr>
          <w:rFonts w:ascii="Calibri" w:hAnsi="Calibri" w:cs="Calibri"/>
          <w:noProof/>
          <w:szCs w:val="24"/>
        </w:rPr>
      </w:pPr>
      <w:r w:rsidRPr="00E95EAE">
        <w:rPr>
          <w:rFonts w:ascii="Calibri" w:hAnsi="Calibri" w:cs="Calibri"/>
          <w:noProof/>
          <w:szCs w:val="24"/>
        </w:rPr>
        <w:t xml:space="preserve">3. </w:t>
      </w:r>
      <w:r w:rsidRPr="00E95EAE">
        <w:rPr>
          <w:rFonts w:ascii="Calibri" w:hAnsi="Calibri" w:cs="Calibri"/>
          <w:noProof/>
          <w:szCs w:val="24"/>
        </w:rPr>
        <w:tab/>
        <w:t>2013 MC. C# .NET 4.8.1. Accessed January 31, 2023. https://dotnet.microsoft.com/en-us/download/dotnet-framework</w:t>
      </w:r>
    </w:p>
    <w:p w14:paraId="693D46B7" w14:textId="77777777" w:rsidR="00E95EAE" w:rsidRPr="00E95EAE" w:rsidRDefault="00E95EAE" w:rsidP="00E95EAE">
      <w:pPr>
        <w:widowControl w:val="0"/>
        <w:autoSpaceDE w:val="0"/>
        <w:autoSpaceDN w:val="0"/>
        <w:adjustRightInd w:val="0"/>
        <w:spacing w:line="240" w:lineRule="auto"/>
        <w:ind w:left="640" w:hanging="640"/>
        <w:rPr>
          <w:rFonts w:ascii="Calibri" w:hAnsi="Calibri" w:cs="Calibri"/>
          <w:noProof/>
          <w:szCs w:val="24"/>
        </w:rPr>
      </w:pPr>
      <w:r w:rsidRPr="00E95EAE">
        <w:rPr>
          <w:rFonts w:ascii="Calibri" w:hAnsi="Calibri" w:cs="Calibri"/>
          <w:noProof/>
          <w:szCs w:val="24"/>
        </w:rPr>
        <w:t xml:space="preserve">4. </w:t>
      </w:r>
      <w:r w:rsidRPr="00E95EAE">
        <w:rPr>
          <w:rFonts w:ascii="Calibri" w:hAnsi="Calibri" w:cs="Calibri"/>
          <w:noProof/>
          <w:szCs w:val="24"/>
        </w:rPr>
        <w:tab/>
        <w:t>fo-dicom/fo-dicom: Fellow Oak DICOM for .NET, .NET Core, Universal Windows, Android, iOS, Mono and Unity. Accessed July 22, 2022. https://github.com/fo-dicom/fo-dicom</w:t>
      </w:r>
    </w:p>
    <w:p w14:paraId="6ECEBCA2" w14:textId="77777777" w:rsidR="00E95EAE" w:rsidRPr="00E95EAE" w:rsidRDefault="00E95EAE" w:rsidP="00E95EAE">
      <w:pPr>
        <w:widowControl w:val="0"/>
        <w:autoSpaceDE w:val="0"/>
        <w:autoSpaceDN w:val="0"/>
        <w:adjustRightInd w:val="0"/>
        <w:spacing w:line="240" w:lineRule="auto"/>
        <w:ind w:left="640" w:hanging="640"/>
        <w:rPr>
          <w:rFonts w:ascii="Calibri" w:hAnsi="Calibri" w:cs="Calibri"/>
          <w:noProof/>
          <w:szCs w:val="24"/>
        </w:rPr>
      </w:pPr>
      <w:r w:rsidRPr="00E95EAE">
        <w:rPr>
          <w:rFonts w:ascii="Calibri" w:hAnsi="Calibri" w:cs="Calibri"/>
          <w:noProof/>
          <w:szCs w:val="24"/>
        </w:rPr>
        <w:t xml:space="preserve">5. </w:t>
      </w:r>
      <w:r w:rsidRPr="00E95EAE">
        <w:rPr>
          <w:rFonts w:ascii="Calibri" w:hAnsi="Calibri" w:cs="Calibri"/>
          <w:noProof/>
          <w:szCs w:val="24"/>
        </w:rPr>
        <w:tab/>
        <w:t xml:space="preserve">Beare R, Lowekamp B, Yaniv Z. Image segmentation, registration and characterization in R with simpleITK. </w:t>
      </w:r>
      <w:r w:rsidRPr="00E95EAE">
        <w:rPr>
          <w:rFonts w:ascii="Calibri" w:hAnsi="Calibri" w:cs="Calibri"/>
          <w:i/>
          <w:iCs/>
          <w:noProof/>
          <w:szCs w:val="24"/>
        </w:rPr>
        <w:t>J Stat Softw</w:t>
      </w:r>
      <w:r w:rsidRPr="00E95EAE">
        <w:rPr>
          <w:rFonts w:ascii="Calibri" w:hAnsi="Calibri" w:cs="Calibri"/>
          <w:noProof/>
          <w:szCs w:val="24"/>
        </w:rPr>
        <w:t>. 2018;86(1):1-35. doi:10.18637/jss.v086.i08</w:t>
      </w:r>
    </w:p>
    <w:p w14:paraId="0C27911C" w14:textId="77777777" w:rsidR="00E95EAE" w:rsidRPr="00E95EAE" w:rsidRDefault="00E95EAE" w:rsidP="00E95EAE">
      <w:pPr>
        <w:widowControl w:val="0"/>
        <w:autoSpaceDE w:val="0"/>
        <w:autoSpaceDN w:val="0"/>
        <w:adjustRightInd w:val="0"/>
        <w:spacing w:line="240" w:lineRule="auto"/>
        <w:ind w:left="640" w:hanging="640"/>
        <w:rPr>
          <w:rFonts w:ascii="Calibri" w:hAnsi="Calibri" w:cs="Calibri"/>
          <w:noProof/>
          <w:szCs w:val="24"/>
        </w:rPr>
      </w:pPr>
      <w:r w:rsidRPr="00E95EAE">
        <w:rPr>
          <w:rFonts w:ascii="Calibri" w:hAnsi="Calibri" w:cs="Calibri"/>
          <w:noProof/>
          <w:szCs w:val="24"/>
        </w:rPr>
        <w:t xml:space="preserve">6. </w:t>
      </w:r>
      <w:r w:rsidRPr="00E95EAE">
        <w:rPr>
          <w:rFonts w:ascii="Calibri" w:hAnsi="Calibri" w:cs="Calibri"/>
          <w:noProof/>
          <w:szCs w:val="24"/>
        </w:rPr>
        <w:tab/>
        <w:t xml:space="preserve">Anderson BM, Wahid KA, Brock KK. Simple Python Module for Conversions between DICOM Images and Radiation Therapy Structures, Masks, and Prediction Arrays. </w:t>
      </w:r>
      <w:r w:rsidRPr="00E95EAE">
        <w:rPr>
          <w:rFonts w:ascii="Calibri" w:hAnsi="Calibri" w:cs="Calibri"/>
          <w:i/>
          <w:iCs/>
          <w:noProof/>
          <w:szCs w:val="24"/>
        </w:rPr>
        <w:t>Pract Radiat Oncol</w:t>
      </w:r>
      <w:r w:rsidRPr="00E95EAE">
        <w:rPr>
          <w:rFonts w:ascii="Calibri" w:hAnsi="Calibri" w:cs="Calibri"/>
          <w:noProof/>
          <w:szCs w:val="24"/>
        </w:rPr>
        <w:t>. Published online February 17, 2021. doi:10.1016/j.prro.2021.02.003</w:t>
      </w:r>
    </w:p>
    <w:p w14:paraId="64F69531" w14:textId="77777777" w:rsidR="00E95EAE" w:rsidRPr="00E95EAE" w:rsidRDefault="00E95EAE" w:rsidP="00E95EAE">
      <w:pPr>
        <w:widowControl w:val="0"/>
        <w:autoSpaceDE w:val="0"/>
        <w:autoSpaceDN w:val="0"/>
        <w:adjustRightInd w:val="0"/>
        <w:spacing w:line="240" w:lineRule="auto"/>
        <w:ind w:left="640" w:hanging="640"/>
        <w:rPr>
          <w:rFonts w:ascii="Calibri" w:hAnsi="Calibri" w:cs="Calibri"/>
          <w:noProof/>
          <w:szCs w:val="24"/>
        </w:rPr>
      </w:pPr>
      <w:r w:rsidRPr="00E95EAE">
        <w:rPr>
          <w:rFonts w:ascii="Calibri" w:hAnsi="Calibri" w:cs="Calibri"/>
          <w:noProof/>
          <w:szCs w:val="24"/>
        </w:rPr>
        <w:t xml:space="preserve">7. </w:t>
      </w:r>
      <w:r w:rsidRPr="00E95EAE">
        <w:rPr>
          <w:rFonts w:ascii="Calibri" w:hAnsi="Calibri" w:cs="Calibri"/>
          <w:noProof/>
          <w:szCs w:val="24"/>
        </w:rPr>
        <w:tab/>
        <w:t xml:space="preserve">Wright JL, Yom SS, Awan MJ, et al. Standardizing Normal Tissue Contouring for Radiation Therapy Treatment Planning: An ASTRO Consensus Paper. </w:t>
      </w:r>
      <w:r w:rsidRPr="00E95EAE">
        <w:rPr>
          <w:rFonts w:ascii="Calibri" w:hAnsi="Calibri" w:cs="Calibri"/>
          <w:i/>
          <w:iCs/>
          <w:noProof/>
          <w:szCs w:val="24"/>
        </w:rPr>
        <w:t>Pract Radiat Oncol</w:t>
      </w:r>
      <w:r w:rsidRPr="00E95EAE">
        <w:rPr>
          <w:rFonts w:ascii="Calibri" w:hAnsi="Calibri" w:cs="Calibri"/>
          <w:noProof/>
          <w:szCs w:val="24"/>
        </w:rPr>
        <w:t>. 2019;9(2):65-72. doi:10.1016/J.PRRO.2018.12.003</w:t>
      </w:r>
    </w:p>
    <w:p w14:paraId="62C67794" w14:textId="77777777" w:rsidR="00E95EAE" w:rsidRPr="00E95EAE" w:rsidRDefault="00E95EAE" w:rsidP="00E95EAE">
      <w:pPr>
        <w:widowControl w:val="0"/>
        <w:autoSpaceDE w:val="0"/>
        <w:autoSpaceDN w:val="0"/>
        <w:adjustRightInd w:val="0"/>
        <w:spacing w:line="240" w:lineRule="auto"/>
        <w:ind w:left="640" w:hanging="640"/>
        <w:rPr>
          <w:rFonts w:ascii="Calibri" w:hAnsi="Calibri" w:cs="Calibri"/>
          <w:noProof/>
          <w:szCs w:val="24"/>
        </w:rPr>
      </w:pPr>
      <w:r w:rsidRPr="00E95EAE">
        <w:rPr>
          <w:rFonts w:ascii="Calibri" w:hAnsi="Calibri" w:cs="Calibri"/>
          <w:noProof/>
          <w:szCs w:val="24"/>
        </w:rPr>
        <w:t xml:space="preserve">8. </w:t>
      </w:r>
      <w:r w:rsidRPr="00E95EAE">
        <w:rPr>
          <w:rFonts w:ascii="Calibri" w:hAnsi="Calibri" w:cs="Calibri"/>
          <w:noProof/>
          <w:szCs w:val="24"/>
        </w:rPr>
        <w:tab/>
        <w:t xml:space="preserve">Chao CKS, Apisarnthanarax S. </w:t>
      </w:r>
      <w:r w:rsidRPr="00E95EAE">
        <w:rPr>
          <w:rFonts w:ascii="Calibri" w:hAnsi="Calibri" w:cs="Calibri"/>
          <w:i/>
          <w:iCs/>
          <w:noProof/>
          <w:szCs w:val="24"/>
        </w:rPr>
        <w:t>Practical Essentials of Intensity Modulated Radiation Therapy</w:t>
      </w:r>
      <w:r w:rsidRPr="00E95EAE">
        <w:rPr>
          <w:rFonts w:ascii="Calibri" w:hAnsi="Calibri" w:cs="Calibri"/>
          <w:noProof/>
          <w:szCs w:val="24"/>
        </w:rPr>
        <w:t>. 2nd ed. (Ozyigit G, Chao KSC, Apisarnthanarax S, eds.). Lippincott Williams &amp; Wilkins; 2005.</w:t>
      </w:r>
    </w:p>
    <w:p w14:paraId="72E64F7D" w14:textId="77777777" w:rsidR="00E95EAE" w:rsidRPr="00E95EAE" w:rsidRDefault="00E95EAE" w:rsidP="00E95EAE">
      <w:pPr>
        <w:widowControl w:val="0"/>
        <w:autoSpaceDE w:val="0"/>
        <w:autoSpaceDN w:val="0"/>
        <w:adjustRightInd w:val="0"/>
        <w:spacing w:line="240" w:lineRule="auto"/>
        <w:ind w:left="640" w:hanging="640"/>
        <w:rPr>
          <w:rFonts w:ascii="Calibri" w:hAnsi="Calibri" w:cs="Calibri"/>
          <w:noProof/>
          <w:szCs w:val="24"/>
        </w:rPr>
      </w:pPr>
      <w:r w:rsidRPr="00E95EAE">
        <w:rPr>
          <w:rFonts w:ascii="Calibri" w:hAnsi="Calibri" w:cs="Calibri"/>
          <w:noProof/>
          <w:szCs w:val="24"/>
        </w:rPr>
        <w:t xml:space="preserve">9. </w:t>
      </w:r>
      <w:r w:rsidRPr="00E95EAE">
        <w:rPr>
          <w:rFonts w:ascii="Calibri" w:hAnsi="Calibri" w:cs="Calibri"/>
          <w:noProof/>
          <w:szCs w:val="24"/>
        </w:rPr>
        <w:tab/>
        <w:t>RT ROI Interpreted Type Attribute – DICOM Standard Browser. Accessed February 9, 2023. https://dicom.innolitics.com/ciods/rt-structure-set/rt-roi-observations/30060080/300600a4</w:t>
      </w:r>
    </w:p>
    <w:p w14:paraId="08846FBD" w14:textId="77777777" w:rsidR="00E95EAE" w:rsidRPr="00E95EAE" w:rsidRDefault="00E95EAE" w:rsidP="00E95EAE">
      <w:pPr>
        <w:widowControl w:val="0"/>
        <w:autoSpaceDE w:val="0"/>
        <w:autoSpaceDN w:val="0"/>
        <w:adjustRightInd w:val="0"/>
        <w:spacing w:line="240" w:lineRule="auto"/>
        <w:ind w:left="640" w:hanging="640"/>
        <w:rPr>
          <w:rFonts w:ascii="Calibri" w:hAnsi="Calibri" w:cs="Calibri"/>
          <w:noProof/>
          <w:szCs w:val="24"/>
        </w:rPr>
      </w:pPr>
      <w:r w:rsidRPr="00E95EAE">
        <w:rPr>
          <w:rFonts w:ascii="Calibri" w:hAnsi="Calibri" w:cs="Calibri"/>
          <w:noProof/>
          <w:szCs w:val="24"/>
        </w:rPr>
        <w:t xml:space="preserve">10. </w:t>
      </w:r>
      <w:r w:rsidRPr="00E95EAE">
        <w:rPr>
          <w:rFonts w:ascii="Calibri" w:hAnsi="Calibri" w:cs="Calibri"/>
          <w:noProof/>
          <w:szCs w:val="24"/>
        </w:rPr>
        <w:tab/>
        <w:t>Creating and Using API Keys and Access Tokens | Airtable Support. Accessed February 9, 2023. https://support.airtable.com/docs/creating-and-using-api-keys-and-access-tokens</w:t>
      </w:r>
    </w:p>
    <w:p w14:paraId="5BBF6CEA" w14:textId="77777777" w:rsidR="00E95EAE" w:rsidRPr="00E95EAE" w:rsidRDefault="00E95EAE" w:rsidP="00E95EAE">
      <w:pPr>
        <w:widowControl w:val="0"/>
        <w:autoSpaceDE w:val="0"/>
        <w:autoSpaceDN w:val="0"/>
        <w:adjustRightInd w:val="0"/>
        <w:spacing w:line="240" w:lineRule="auto"/>
        <w:ind w:left="640" w:hanging="640"/>
        <w:rPr>
          <w:rFonts w:ascii="Calibri" w:hAnsi="Calibri" w:cs="Calibri"/>
          <w:noProof/>
          <w:szCs w:val="24"/>
        </w:rPr>
      </w:pPr>
      <w:r w:rsidRPr="00E95EAE">
        <w:rPr>
          <w:rFonts w:ascii="Calibri" w:hAnsi="Calibri" w:cs="Calibri"/>
          <w:noProof/>
          <w:szCs w:val="24"/>
        </w:rPr>
        <w:t xml:space="preserve">11. </w:t>
      </w:r>
      <w:r w:rsidRPr="00E95EAE">
        <w:rPr>
          <w:rFonts w:ascii="Calibri" w:hAnsi="Calibri" w:cs="Calibri"/>
          <w:noProof/>
          <w:szCs w:val="24"/>
        </w:rPr>
        <w:tab/>
        <w:t>8 Coding Schemes. Accessed February 9, 2023. https://dicom.nema.org/medical/dicom/current/output/chtml/part16/chapter_8.html</w:t>
      </w:r>
    </w:p>
    <w:p w14:paraId="59C2433E" w14:textId="77777777" w:rsidR="00E95EAE" w:rsidRPr="00E95EAE" w:rsidRDefault="00E95EAE" w:rsidP="00E95EAE">
      <w:pPr>
        <w:widowControl w:val="0"/>
        <w:autoSpaceDE w:val="0"/>
        <w:autoSpaceDN w:val="0"/>
        <w:adjustRightInd w:val="0"/>
        <w:spacing w:line="240" w:lineRule="auto"/>
        <w:ind w:left="640" w:hanging="640"/>
        <w:rPr>
          <w:rFonts w:ascii="Calibri" w:hAnsi="Calibri" w:cs="Calibri"/>
          <w:noProof/>
          <w:szCs w:val="24"/>
        </w:rPr>
      </w:pPr>
      <w:r w:rsidRPr="00E95EAE">
        <w:rPr>
          <w:rFonts w:ascii="Calibri" w:hAnsi="Calibri" w:cs="Calibri"/>
          <w:noProof/>
          <w:szCs w:val="24"/>
        </w:rPr>
        <w:t xml:space="preserve">12. </w:t>
      </w:r>
      <w:r w:rsidRPr="00E95EAE">
        <w:rPr>
          <w:rFonts w:ascii="Calibri" w:hAnsi="Calibri" w:cs="Calibri"/>
          <w:noProof/>
          <w:szCs w:val="24"/>
        </w:rPr>
        <w:tab/>
        <w:t>RT ROI Identification Code Sequence Attribute – DICOM Standard Browser. Accessed February 9, 2023. https://dicom.innolitics.com/ciods/rt-structure-set/rt-roi-observations/30060080/30060086</w:t>
      </w:r>
    </w:p>
    <w:p w14:paraId="0C9A937E" w14:textId="77777777" w:rsidR="00E95EAE" w:rsidRPr="00E95EAE" w:rsidRDefault="00E95EAE" w:rsidP="00E95EAE">
      <w:pPr>
        <w:widowControl w:val="0"/>
        <w:autoSpaceDE w:val="0"/>
        <w:autoSpaceDN w:val="0"/>
        <w:adjustRightInd w:val="0"/>
        <w:spacing w:line="240" w:lineRule="auto"/>
        <w:ind w:left="640" w:hanging="640"/>
        <w:rPr>
          <w:rFonts w:ascii="Calibri" w:hAnsi="Calibri" w:cs="Calibri"/>
          <w:noProof/>
          <w:szCs w:val="24"/>
        </w:rPr>
      </w:pPr>
      <w:r w:rsidRPr="00E95EAE">
        <w:rPr>
          <w:rFonts w:ascii="Calibri" w:hAnsi="Calibri" w:cs="Calibri"/>
          <w:noProof/>
          <w:szCs w:val="24"/>
        </w:rPr>
        <w:t xml:space="preserve">13. </w:t>
      </w:r>
      <w:r w:rsidRPr="00E95EAE">
        <w:rPr>
          <w:rFonts w:ascii="Calibri" w:hAnsi="Calibri" w:cs="Calibri"/>
          <w:noProof/>
          <w:szCs w:val="24"/>
        </w:rPr>
        <w:tab/>
        <w:t>Foundational Model of Anatomy - Summary | NCBO BioPortal. Accessed July 22, 2022. https://bioportal.bioontology.org/ontologies/FMA?p=summary</w:t>
      </w:r>
    </w:p>
    <w:p w14:paraId="211906D1" w14:textId="77777777" w:rsidR="00E95EAE" w:rsidRPr="00E95EAE" w:rsidRDefault="00E95EAE" w:rsidP="00E95EAE">
      <w:pPr>
        <w:widowControl w:val="0"/>
        <w:autoSpaceDE w:val="0"/>
        <w:autoSpaceDN w:val="0"/>
        <w:adjustRightInd w:val="0"/>
        <w:spacing w:line="240" w:lineRule="auto"/>
        <w:ind w:left="640" w:hanging="640"/>
        <w:rPr>
          <w:rFonts w:ascii="Calibri" w:hAnsi="Calibri" w:cs="Calibri"/>
          <w:noProof/>
          <w:szCs w:val="24"/>
        </w:rPr>
      </w:pPr>
      <w:r w:rsidRPr="00E95EAE">
        <w:rPr>
          <w:rFonts w:ascii="Calibri" w:hAnsi="Calibri" w:cs="Calibri"/>
          <w:noProof/>
          <w:szCs w:val="24"/>
        </w:rPr>
        <w:t xml:space="preserve">14. </w:t>
      </w:r>
      <w:r w:rsidRPr="00E95EAE">
        <w:rPr>
          <w:rFonts w:ascii="Calibri" w:hAnsi="Calibri" w:cs="Calibri"/>
          <w:noProof/>
          <w:szCs w:val="24"/>
        </w:rPr>
        <w:tab/>
        <w:t>onttk fma. Accessed February 9, 2023. http://fma.si.washington.edu/browser/#/?iri=http%3A%2F%2Fpurl.org%2Fsig%2Font%2Ffma%2Ffma50801</w:t>
      </w:r>
    </w:p>
    <w:p w14:paraId="582742B0" w14:textId="77777777" w:rsidR="00E95EAE" w:rsidRPr="00453A40" w:rsidRDefault="00E95EAE" w:rsidP="00E95EAE">
      <w:pPr>
        <w:widowControl w:val="0"/>
        <w:autoSpaceDE w:val="0"/>
        <w:autoSpaceDN w:val="0"/>
        <w:adjustRightInd w:val="0"/>
        <w:spacing w:line="240" w:lineRule="auto"/>
        <w:ind w:left="640" w:hanging="640"/>
        <w:rPr>
          <w:rFonts w:ascii="Calibri" w:hAnsi="Calibri" w:cs="Calibri"/>
          <w:noProof/>
          <w:szCs w:val="24"/>
        </w:rPr>
      </w:pPr>
      <w:r w:rsidRPr="00E95EAE">
        <w:rPr>
          <w:rFonts w:ascii="Calibri" w:hAnsi="Calibri" w:cs="Calibri"/>
          <w:noProof/>
          <w:szCs w:val="24"/>
        </w:rPr>
        <w:lastRenderedPageBreak/>
        <w:t xml:space="preserve">15. </w:t>
      </w:r>
      <w:r w:rsidRPr="00E95EAE">
        <w:rPr>
          <w:rFonts w:ascii="Calibri" w:hAnsi="Calibri" w:cs="Calibri"/>
          <w:noProof/>
          <w:szCs w:val="24"/>
        </w:rPr>
        <w:tab/>
        <w:t xml:space="preserve">Schuler T, Kipritidis J, Eade T, et al. Big Data Readiness in Radiation Oncology: An Efficient Approach for Relabeling Radiation Therapy Structures With Their TG-263 Standard Name in Real-World Data Sets. </w:t>
      </w:r>
      <w:r w:rsidRPr="00453A40">
        <w:rPr>
          <w:rFonts w:ascii="Calibri" w:hAnsi="Calibri" w:cs="Calibri"/>
          <w:i/>
          <w:iCs/>
          <w:noProof/>
          <w:szCs w:val="24"/>
        </w:rPr>
        <w:t>Adv Radiat Oncol</w:t>
      </w:r>
      <w:r w:rsidRPr="00453A40">
        <w:rPr>
          <w:rFonts w:ascii="Calibri" w:hAnsi="Calibri" w:cs="Calibri"/>
          <w:noProof/>
          <w:szCs w:val="24"/>
        </w:rPr>
        <w:t>. 2018;4(1):191-200. doi:10.1016/J.ADRO.2018.09.013</w:t>
      </w:r>
    </w:p>
    <w:p w14:paraId="75362DB4" w14:textId="77777777" w:rsidR="00E95EAE" w:rsidRPr="00E95EAE" w:rsidRDefault="00E95EAE" w:rsidP="00E95EAE">
      <w:pPr>
        <w:widowControl w:val="0"/>
        <w:autoSpaceDE w:val="0"/>
        <w:autoSpaceDN w:val="0"/>
        <w:adjustRightInd w:val="0"/>
        <w:spacing w:line="240" w:lineRule="auto"/>
        <w:ind w:left="640" w:hanging="640"/>
        <w:rPr>
          <w:rFonts w:ascii="Calibri" w:hAnsi="Calibri" w:cs="Calibri"/>
          <w:noProof/>
        </w:rPr>
      </w:pPr>
      <w:r w:rsidRPr="00453A40">
        <w:rPr>
          <w:rFonts w:ascii="Calibri" w:hAnsi="Calibri" w:cs="Calibri"/>
          <w:noProof/>
          <w:szCs w:val="24"/>
        </w:rPr>
        <w:t xml:space="preserve">16. </w:t>
      </w:r>
      <w:r w:rsidRPr="00453A40">
        <w:rPr>
          <w:rFonts w:ascii="Calibri" w:hAnsi="Calibri" w:cs="Calibri"/>
          <w:noProof/>
          <w:szCs w:val="24"/>
        </w:rPr>
        <w:tab/>
        <w:t xml:space="preserve">Cardan RA, Covington EL, Popple RA. </w:t>
      </w:r>
      <w:r w:rsidRPr="00E95EAE">
        <w:rPr>
          <w:rFonts w:ascii="Calibri" w:hAnsi="Calibri" w:cs="Calibri"/>
          <w:noProof/>
          <w:szCs w:val="24"/>
        </w:rPr>
        <w:t xml:space="preserve">Technical Note: An open source solution for improving TG-263 compliance. </w:t>
      </w:r>
      <w:r w:rsidRPr="00E95EAE">
        <w:rPr>
          <w:rFonts w:ascii="Calibri" w:hAnsi="Calibri" w:cs="Calibri"/>
          <w:i/>
          <w:iCs/>
          <w:noProof/>
          <w:szCs w:val="24"/>
        </w:rPr>
        <w:t>J Appl Clin Med Phys</w:t>
      </w:r>
      <w:r w:rsidRPr="00E95EAE">
        <w:rPr>
          <w:rFonts w:ascii="Calibri" w:hAnsi="Calibri" w:cs="Calibri"/>
          <w:noProof/>
          <w:szCs w:val="24"/>
        </w:rPr>
        <w:t>. 2019;20(9):163-165. doi:10.1002/ACM2.12701</w:t>
      </w:r>
    </w:p>
    <w:p w14:paraId="344CCF2A" w14:textId="2B35556F" w:rsidR="006446A1" w:rsidRPr="00347F29" w:rsidRDefault="0002678A" w:rsidP="00347F29">
      <w:r>
        <w:fldChar w:fldCharType="end"/>
      </w:r>
    </w:p>
    <w:sectPr w:rsidR="006446A1" w:rsidRPr="00347F29" w:rsidSect="007F1F95">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aura Padilla" w:date="2023-02-16T11:51:00Z" w:initials="PL">
    <w:p w14:paraId="5AFD7D11" w14:textId="09458A71" w:rsidR="00003B89" w:rsidRDefault="00003B89">
      <w:pPr>
        <w:pStyle w:val="CommentText"/>
      </w:pPr>
      <w:r>
        <w:rPr>
          <w:rStyle w:val="CommentReference"/>
        </w:rPr>
        <w:annotationRef/>
      </w:r>
      <w:r>
        <w:t>I like that you put your degree but left the rest of us without it haha</w:t>
      </w:r>
    </w:p>
  </w:comment>
  <w:comment w:id="1" w:author="Anderson, Brian" w:date="2023-02-16T23:08:00Z" w:initials="AB">
    <w:p w14:paraId="572681FD" w14:textId="77777777" w:rsidR="006D7CD0" w:rsidRDefault="006D7CD0" w:rsidP="001C06CD">
      <w:pPr>
        <w:pStyle w:val="CommentText"/>
      </w:pPr>
      <w:r>
        <w:rPr>
          <w:rStyle w:val="CommentReference"/>
        </w:rPr>
        <w:annotationRef/>
      </w:r>
      <w:r>
        <w:t>Lol I knew where I was going to be in the line-up at the start, so I just left everything else for later</w:t>
      </w:r>
    </w:p>
  </w:comment>
  <w:comment w:id="2" w:author="Covington, Elizabeth" w:date="2023-02-08T15:30:00Z" w:initials="CE">
    <w:p w14:paraId="20A58D9B" w14:textId="77777777" w:rsidR="00A83E12" w:rsidRDefault="000946DD" w:rsidP="006313BB">
      <w:pPr>
        <w:pStyle w:val="CommentText"/>
      </w:pPr>
      <w:r>
        <w:rPr>
          <w:rStyle w:val="CommentReference"/>
        </w:rPr>
        <w:annotationRef/>
      </w:r>
      <w:r w:rsidR="00A83E12">
        <w:t>I would keep it generic in the abstract since some people may not be familiar with AirTable</w:t>
      </w:r>
    </w:p>
  </w:comment>
  <w:comment w:id="3" w:author="Anderson, Brian [2]" w:date="2023-02-09T11:35:00Z" w:initials="AB">
    <w:p w14:paraId="3C9BEACE" w14:textId="77777777" w:rsidR="000B7C67" w:rsidRDefault="000B7C67" w:rsidP="00714241">
      <w:pPr>
        <w:pStyle w:val="CommentText"/>
      </w:pPr>
      <w:r>
        <w:rPr>
          <w:rStyle w:val="CommentReference"/>
        </w:rPr>
        <w:annotationRef/>
      </w:r>
      <w:r>
        <w:t>Love it!</w:t>
      </w:r>
    </w:p>
  </w:comment>
  <w:comment w:id="4" w:author="Laura Padilla" w:date="2023-02-16T12:30:00Z" w:initials="PL">
    <w:p w14:paraId="7EC360CA" w14:textId="73972658" w:rsidR="00062D49" w:rsidRDefault="00062D49">
      <w:pPr>
        <w:pStyle w:val="CommentText"/>
      </w:pPr>
      <w:r>
        <w:rPr>
          <w:rStyle w:val="CommentReference"/>
        </w:rPr>
        <w:annotationRef/>
      </w:r>
      <w:r>
        <w:t>by who</w:t>
      </w:r>
    </w:p>
  </w:comment>
  <w:comment w:id="5" w:author="Anderson, Brian [2]" w:date="2023-02-09T11:36:00Z" w:initials="AB">
    <w:p w14:paraId="5B0E841D" w14:textId="77777777" w:rsidR="000B7C67" w:rsidRDefault="000B7C67" w:rsidP="00F96E68">
      <w:pPr>
        <w:pStyle w:val="CommentText"/>
      </w:pPr>
      <w:r>
        <w:rPr>
          <w:rStyle w:val="CommentReference"/>
        </w:rPr>
        <w:annotationRef/>
      </w:r>
      <w:r>
        <w:t>Cite original TG-263 report</w:t>
      </w:r>
    </w:p>
  </w:comment>
  <w:comment w:id="6" w:author="Covington, Elizabeth" w:date="2023-02-08T15:56:00Z" w:initials="CE">
    <w:p w14:paraId="4B0F0E94" w14:textId="1BDE053D" w:rsidR="00C716DD" w:rsidRDefault="00C716DD" w:rsidP="00A66388">
      <w:pPr>
        <w:pStyle w:val="CommentText"/>
      </w:pPr>
      <w:r>
        <w:rPr>
          <w:rStyle w:val="CommentReference"/>
        </w:rPr>
        <w:annotationRef/>
      </w:r>
      <w:r>
        <w:t>Add citation</w:t>
      </w:r>
    </w:p>
  </w:comment>
  <w:comment w:id="7" w:author="Covington, Elizabeth" w:date="2023-02-08T16:07:00Z" w:initials="CE">
    <w:p w14:paraId="4F6F0FF5" w14:textId="77777777" w:rsidR="003727BE" w:rsidRDefault="003727BE" w:rsidP="00B1540E">
      <w:pPr>
        <w:pStyle w:val="CommentText"/>
      </w:pPr>
      <w:r>
        <w:rPr>
          <w:rStyle w:val="CommentReference"/>
        </w:rPr>
        <w:annotationRef/>
      </w:r>
      <w:r>
        <w:t>Trying to make this more positive, lol</w:t>
      </w:r>
    </w:p>
  </w:comment>
  <w:comment w:id="8" w:author="Anderson, Brian [2]" w:date="2023-02-09T11:42:00Z" w:initials="AB">
    <w:p w14:paraId="02565953" w14:textId="77777777" w:rsidR="000B7C67" w:rsidRDefault="000B7C67" w:rsidP="00396FC6">
      <w:pPr>
        <w:pStyle w:val="CommentText"/>
      </w:pPr>
      <w:r>
        <w:rPr>
          <w:rStyle w:val="CommentReference"/>
        </w:rPr>
        <w:annotationRef/>
      </w:r>
      <w:r>
        <w:t>Hahah definitely better</w:t>
      </w:r>
    </w:p>
  </w:comment>
  <w:comment w:id="9" w:author="Laura Padilla" w:date="2023-02-16T18:38:00Z" w:initials="PL">
    <w:p w14:paraId="1DB56201" w14:textId="0639FF6B" w:rsidR="00496C91" w:rsidRDefault="00496C91">
      <w:pPr>
        <w:pStyle w:val="CommentText"/>
      </w:pPr>
      <w:r>
        <w:rPr>
          <w:rStyle w:val="CommentReference"/>
        </w:rPr>
        <w:annotationRef/>
      </w:r>
      <w:r>
        <w:t>Adding this here so it doesn’t randomly show up later in the manuscript and potentially confuse the reader.</w:t>
      </w:r>
    </w:p>
  </w:comment>
  <w:comment w:id="11" w:author="Anderson, Brian [2]" w:date="2023-02-02T13:44:00Z" w:initials="AB">
    <w:p w14:paraId="7ADD5E90" w14:textId="674A12EC" w:rsidR="00A64CD3" w:rsidRDefault="00A64CD3" w:rsidP="00282840">
      <w:pPr>
        <w:pStyle w:val="CommentText"/>
      </w:pPr>
      <w:r>
        <w:rPr>
          <w:rStyle w:val="CommentReference"/>
        </w:rPr>
        <w:annotationRef/>
      </w:r>
      <w:r>
        <w:t>Is this too shameless a plug for a previous program I wrote?</w:t>
      </w:r>
    </w:p>
  </w:comment>
  <w:comment w:id="12" w:author="Covington, Elizabeth" w:date="2023-02-08T15:48:00Z" w:initials="CE">
    <w:p w14:paraId="782DFF55" w14:textId="77777777" w:rsidR="00126906" w:rsidRDefault="00126906" w:rsidP="00EA64C5">
      <w:pPr>
        <w:pStyle w:val="CommentText"/>
      </w:pPr>
      <w:r>
        <w:rPr>
          <w:rStyle w:val="CommentReference"/>
        </w:rPr>
        <w:annotationRef/>
      </w:r>
      <w:r>
        <w:t>Not at all! I reworded it slightly to seem less self promotional.</w:t>
      </w:r>
    </w:p>
  </w:comment>
  <w:comment w:id="13" w:author="Anderson, Brian [2]" w:date="2023-02-09T11:38:00Z" w:initials="AB">
    <w:p w14:paraId="2FB28718" w14:textId="77777777" w:rsidR="000B7C67" w:rsidRDefault="000B7C67" w:rsidP="00AB75F2">
      <w:pPr>
        <w:pStyle w:val="CommentText"/>
      </w:pPr>
      <w:r>
        <w:rPr>
          <w:rStyle w:val="CommentReference"/>
        </w:rPr>
        <w:annotationRef/>
      </w:r>
      <w:r>
        <w:t>Thank you!</w:t>
      </w:r>
    </w:p>
  </w:comment>
  <w:comment w:id="14" w:author="Ryckman, Jeffrey" w:date="2023-02-11T08:51:00Z" w:initials="RJ">
    <w:p w14:paraId="68FE208D" w14:textId="77777777" w:rsidR="00386683" w:rsidRDefault="00386683" w:rsidP="00894701">
      <w:r>
        <w:rPr>
          <w:rStyle w:val="CommentReference"/>
        </w:rPr>
        <w:annotationRef/>
      </w:r>
      <w:r>
        <w:rPr>
          <w:sz w:val="20"/>
          <w:szCs w:val="20"/>
        </w:rPr>
        <w:t xml:space="preserve">Yes this is perfect! Great plug :) </w:t>
      </w:r>
    </w:p>
  </w:comment>
  <w:comment w:id="25" w:author="Laura Padilla" w:date="2023-02-16T15:47:00Z" w:initials="PL">
    <w:p w14:paraId="34018DB0" w14:textId="2705D7C7" w:rsidR="00A45CD1" w:rsidRDefault="00A45CD1">
      <w:pPr>
        <w:pStyle w:val="CommentText"/>
      </w:pPr>
      <w:r>
        <w:rPr>
          <w:rStyle w:val="CommentReference"/>
        </w:rPr>
        <w:annotationRef/>
      </w:r>
      <w:r>
        <w:t>Shouldn’t these be already included in the recommended structures by ASTRO? Do you mean PRVs?</w:t>
      </w:r>
    </w:p>
  </w:comment>
  <w:comment w:id="27" w:author="Laura Padilla" w:date="2023-02-16T17:52:00Z" w:initials="PL">
    <w:p w14:paraId="3E7F87FC" w14:textId="6FE32704" w:rsidR="00904939" w:rsidRDefault="00904939">
      <w:pPr>
        <w:pStyle w:val="CommentText"/>
      </w:pPr>
      <w:r>
        <w:rPr>
          <w:rStyle w:val="CommentReference"/>
        </w:rPr>
        <w:annotationRef/>
      </w:r>
      <w:r>
        <w:t>Deleting this example since we already mentioned the structure set templates are basead on surgical status</w:t>
      </w:r>
    </w:p>
  </w:comment>
  <w:comment w:id="30" w:author="Ryckman, Jeffrey" w:date="2023-02-11T14:54:00Z" w:initials="RJ">
    <w:p w14:paraId="22F89B0E" w14:textId="493BE23C" w:rsidR="004566F6" w:rsidRDefault="004566F6" w:rsidP="008B56B3">
      <w:r>
        <w:rPr>
          <w:rStyle w:val="CommentReference"/>
        </w:rPr>
        <w:annotationRef/>
      </w:r>
      <w:r>
        <w:rPr>
          <w:sz w:val="20"/>
          <w:szCs w:val="20"/>
        </w:rPr>
        <w:t>Brian- it looks like the program only offers primary order and reverse order. Can we please offer the “Structure” column as the default order?</w:t>
      </w:r>
    </w:p>
  </w:comment>
  <w:comment w:id="31" w:author="Laura Padilla" w:date="2023-02-16T15:55:00Z" w:initials="PL">
    <w:p w14:paraId="2F07101E" w14:textId="5D324FCA" w:rsidR="00C65E6B" w:rsidRDefault="00C65E6B">
      <w:pPr>
        <w:pStyle w:val="CommentText"/>
      </w:pPr>
      <w:r>
        <w:rPr>
          <w:rStyle w:val="CommentReference"/>
        </w:rPr>
        <w:annotationRef/>
      </w:r>
      <w:r>
        <w:t>Do we need to include this?</w:t>
      </w:r>
      <w:r w:rsidR="00FE700B">
        <w:t>if so, do we need to specify the working group we’re referring to?</w:t>
      </w:r>
    </w:p>
  </w:comment>
  <w:comment w:id="33" w:author="Laura Padilla" w:date="2023-02-16T18:45:00Z" w:initials="PL">
    <w:p w14:paraId="3B3491F4" w14:textId="45B03C36" w:rsidR="002359E0" w:rsidRDefault="002359E0">
      <w:pPr>
        <w:pStyle w:val="CommentText"/>
      </w:pPr>
      <w:r>
        <w:rPr>
          <w:rStyle w:val="CommentReference"/>
        </w:rPr>
        <w:annotationRef/>
      </w:r>
      <w:r>
        <w:t>Deleted that section and moved this short paragraph here instead, otherwise it reads too much like an instruction manual.</w:t>
      </w:r>
    </w:p>
  </w:comment>
  <w:comment w:id="80" w:author="Anderson, Brian" w:date="2023-02-16T23:19:00Z" w:initials="AB">
    <w:p w14:paraId="3D8EBAF6" w14:textId="77777777" w:rsidR="00453A40" w:rsidRDefault="00453A40" w:rsidP="006171F8">
      <w:pPr>
        <w:pStyle w:val="CommentText"/>
      </w:pPr>
      <w:r>
        <w:rPr>
          <w:rStyle w:val="CommentReference"/>
        </w:rPr>
        <w:annotationRef/>
      </w:r>
      <w:r>
        <w:t>Debate about removing this section, I do like the idea of a statement showing that users can shift to the airtables if they like</w:t>
      </w:r>
    </w:p>
  </w:comment>
  <w:comment w:id="81" w:author="Covington, Elizabeth" w:date="2023-02-08T16:22:00Z" w:initials="CE">
    <w:p w14:paraId="655B38DA" w14:textId="5EB13FDD" w:rsidR="008D7926" w:rsidRDefault="008D7926" w:rsidP="005E7AEE">
      <w:pPr>
        <w:pStyle w:val="CommentText"/>
      </w:pPr>
      <w:r>
        <w:rPr>
          <w:rStyle w:val="CommentReference"/>
        </w:rPr>
        <w:annotationRef/>
      </w:r>
      <w:r>
        <w:t>Make this a citation</w:t>
      </w:r>
    </w:p>
  </w:comment>
  <w:comment w:id="83" w:author="Laura Padilla" w:date="2023-02-16T18:47:00Z" w:initials="PL">
    <w:p w14:paraId="666A6FCE" w14:textId="14523EDD" w:rsidR="002359E0" w:rsidRDefault="002359E0">
      <w:pPr>
        <w:pStyle w:val="CommentText"/>
      </w:pPr>
      <w:r>
        <w:rPr>
          <w:rStyle w:val="CommentReference"/>
        </w:rPr>
        <w:annotationRef/>
      </w:r>
      <w:r>
        <w:t>Too much detail. This should be on a readme file in github</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AFD7D11" w15:done="0"/>
  <w15:commentEx w15:paraId="572681FD" w15:paraIdParent="5AFD7D11" w15:done="0"/>
  <w15:commentEx w15:paraId="20A58D9B" w15:done="1"/>
  <w15:commentEx w15:paraId="3C9BEACE" w15:paraIdParent="20A58D9B" w15:done="1"/>
  <w15:commentEx w15:paraId="7EC360CA" w15:done="0"/>
  <w15:commentEx w15:paraId="5B0E841D" w15:done="1"/>
  <w15:commentEx w15:paraId="4B0F0E94" w15:done="1"/>
  <w15:commentEx w15:paraId="4F6F0FF5" w15:done="1"/>
  <w15:commentEx w15:paraId="02565953" w15:paraIdParent="4F6F0FF5" w15:done="1"/>
  <w15:commentEx w15:paraId="1DB56201" w15:done="0"/>
  <w15:commentEx w15:paraId="7ADD5E90" w15:done="1"/>
  <w15:commentEx w15:paraId="782DFF55" w15:paraIdParent="7ADD5E90" w15:done="1"/>
  <w15:commentEx w15:paraId="2FB28718" w15:paraIdParent="7ADD5E90" w15:done="1"/>
  <w15:commentEx w15:paraId="68FE208D" w15:paraIdParent="7ADD5E90" w15:done="1"/>
  <w15:commentEx w15:paraId="34018DB0" w15:done="0"/>
  <w15:commentEx w15:paraId="3E7F87FC" w15:done="0"/>
  <w15:commentEx w15:paraId="22F89B0E" w15:done="0"/>
  <w15:commentEx w15:paraId="2F07101E" w15:done="0"/>
  <w15:commentEx w15:paraId="3B3491F4" w15:done="0"/>
  <w15:commentEx w15:paraId="3D8EBAF6" w15:done="0"/>
  <w15:commentEx w15:paraId="655B38DA" w15:done="1"/>
  <w15:commentEx w15:paraId="666A6FC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9935F5" w16cex:dateUtc="2023-02-17T06:08:00Z"/>
  <w16cex:commentExtensible w16cex:durableId="278E3EB3" w16cex:dateUtc="2023-02-08T20:30:00Z"/>
  <w16cex:commentExtensible w16cex:durableId="278F5912" w16cex:dateUtc="2023-02-09T19:35:00Z"/>
  <w16cex:commentExtensible w16cex:durableId="278F5938" w16cex:dateUtc="2023-02-09T19:36:00Z"/>
  <w16cex:commentExtensible w16cex:durableId="278E44A4" w16cex:dateUtc="2023-02-08T20:56:00Z"/>
  <w16cex:commentExtensible w16cex:durableId="278E4734" w16cex:dateUtc="2023-02-08T21:07:00Z"/>
  <w16cex:commentExtensible w16cex:durableId="278F5AA1" w16cex:dateUtc="2023-02-09T19:42:00Z"/>
  <w16cex:commentExtensible w16cex:durableId="27863CC2" w16cex:dateUtc="2023-02-02T21:44:00Z"/>
  <w16cex:commentExtensible w16cex:durableId="278E42DD" w16cex:dateUtc="2023-02-08T20:48:00Z"/>
  <w16cex:commentExtensible w16cex:durableId="278F59A0" w16cex:dateUtc="2023-02-09T19:38:00Z"/>
  <w16cex:commentExtensible w16cex:durableId="2791D59E" w16cex:dateUtc="2023-02-11T13:51:00Z"/>
  <w16cex:commentExtensible w16cex:durableId="27922A8B" w16cex:dateUtc="2023-02-11T19:54:00Z"/>
  <w16cex:commentExtensible w16cex:durableId="2799388D" w16cex:dateUtc="2023-02-17T06:19:00Z"/>
  <w16cex:commentExtensible w16cex:durableId="278E4AB4" w16cex:dateUtc="2023-02-08T21: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AFD7D11" w16cid:durableId="279935CE"/>
  <w16cid:commentId w16cid:paraId="572681FD" w16cid:durableId="279935F5"/>
  <w16cid:commentId w16cid:paraId="20A58D9B" w16cid:durableId="278E3EB3"/>
  <w16cid:commentId w16cid:paraId="3C9BEACE" w16cid:durableId="278F5912"/>
  <w16cid:commentId w16cid:paraId="7EC360CA" w16cid:durableId="279935D3"/>
  <w16cid:commentId w16cid:paraId="5B0E841D" w16cid:durableId="278F5938"/>
  <w16cid:commentId w16cid:paraId="4B0F0E94" w16cid:durableId="278E44A4"/>
  <w16cid:commentId w16cid:paraId="4F6F0FF5" w16cid:durableId="278E4734"/>
  <w16cid:commentId w16cid:paraId="02565953" w16cid:durableId="278F5AA1"/>
  <w16cid:commentId w16cid:paraId="1DB56201" w16cid:durableId="279935D8"/>
  <w16cid:commentId w16cid:paraId="7ADD5E90" w16cid:durableId="27863CC2"/>
  <w16cid:commentId w16cid:paraId="782DFF55" w16cid:durableId="278E42DD"/>
  <w16cid:commentId w16cid:paraId="2FB28718" w16cid:durableId="278F59A0"/>
  <w16cid:commentId w16cid:paraId="68FE208D" w16cid:durableId="2791D59E"/>
  <w16cid:commentId w16cid:paraId="34018DB0" w16cid:durableId="279935E2"/>
  <w16cid:commentId w16cid:paraId="3E7F87FC" w16cid:durableId="279935E3"/>
  <w16cid:commentId w16cid:paraId="22F89B0E" w16cid:durableId="27922A8B"/>
  <w16cid:commentId w16cid:paraId="2F07101E" w16cid:durableId="279935E7"/>
  <w16cid:commentId w16cid:paraId="3B3491F4" w16cid:durableId="279935ED"/>
  <w16cid:commentId w16cid:paraId="3D8EBAF6" w16cid:durableId="2799388D"/>
  <w16cid:commentId w16cid:paraId="655B38DA" w16cid:durableId="278E4AB4"/>
  <w16cid:commentId w16cid:paraId="666A6FCE" w16cid:durableId="279935F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ED2CE9"/>
    <w:multiLevelType w:val="multilevel"/>
    <w:tmpl w:val="6172E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835758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aura Padilla">
    <w15:presenceInfo w15:providerId="None" w15:userId="Laura Padilla"/>
  </w15:person>
  <w15:person w15:author="Anderson, Brian">
    <w15:presenceInfo w15:providerId="AD" w15:userId="S::b5anderson@health.ucsd.edu::007e2feb-9ee3-4694-a5a9-0e79d13bdc19"/>
  </w15:person>
  <w15:person w15:author="Covington, Elizabeth">
    <w15:presenceInfo w15:providerId="AD" w15:userId="S::ecoving@med.umich.edu::65d471df-d540-444a-acb5-7ea1e8539ac9"/>
  </w15:person>
  <w15:person w15:author="Anderson, Brian [2]">
    <w15:presenceInfo w15:providerId="AD" w15:userId="S::b5anderson@UCSD.EDU::a817486e-8337-4e1f-a01d-f5293795436e"/>
  </w15:person>
  <w15:person w15:author="Ryckman, Jeffrey">
    <w15:presenceInfo w15:providerId="AD" w15:userId="S::jmr10102@hsc.wvu.edu::07d5a093-4e87-4af1-b6cc-a4e16d8ddf8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activeWritingStyle w:appName="MSWord" w:lang="es-ES" w:vendorID="64" w:dllVersion="6" w:nlCheck="1" w:checkStyle="0"/>
  <w:activeWritingStyle w:appName="MSWord" w:lang="en-US" w:vendorID="64" w:dllVersion="6" w:nlCheck="1" w:checkStyle="1"/>
  <w:activeWritingStyle w:appName="MSWord" w:lang="es-US" w:vendorID="64" w:dllVersion="6" w:nlCheck="1" w:checkStyle="0"/>
  <w:activeWritingStyle w:appName="MSWord" w:lang="en-US" w:vendorID="64" w:dllVersion="0" w:nlCheck="1" w:checkStyle="0"/>
  <w:activeWritingStyle w:appName="MSWord" w:lang="es-US" w:vendorID="64" w:dllVersion="0" w:nlCheck="1" w:checkStyle="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A2MzQzMTa2MLC0MLdU0lEKTi0uzszPAykwrAUAgswwyywAAAA="/>
  </w:docVars>
  <w:rsids>
    <w:rsidRoot w:val="00591E50"/>
    <w:rsid w:val="0000344F"/>
    <w:rsid w:val="00003B89"/>
    <w:rsid w:val="00007682"/>
    <w:rsid w:val="00007E18"/>
    <w:rsid w:val="000127D7"/>
    <w:rsid w:val="00024D17"/>
    <w:rsid w:val="0002678A"/>
    <w:rsid w:val="0003183B"/>
    <w:rsid w:val="00032B25"/>
    <w:rsid w:val="0005425B"/>
    <w:rsid w:val="00056885"/>
    <w:rsid w:val="00062D49"/>
    <w:rsid w:val="00072FCA"/>
    <w:rsid w:val="000946DD"/>
    <w:rsid w:val="000958C1"/>
    <w:rsid w:val="00097F3E"/>
    <w:rsid w:val="000A1C84"/>
    <w:rsid w:val="000A3B82"/>
    <w:rsid w:val="000A700A"/>
    <w:rsid w:val="000B119A"/>
    <w:rsid w:val="000B7C67"/>
    <w:rsid w:val="000C5EC1"/>
    <w:rsid w:val="000F47AA"/>
    <w:rsid w:val="000F70C5"/>
    <w:rsid w:val="0010384E"/>
    <w:rsid w:val="00126906"/>
    <w:rsid w:val="00141850"/>
    <w:rsid w:val="00154E15"/>
    <w:rsid w:val="0017096E"/>
    <w:rsid w:val="00174E8E"/>
    <w:rsid w:val="00192464"/>
    <w:rsid w:val="001A0D5A"/>
    <w:rsid w:val="001A369C"/>
    <w:rsid w:val="001B39A2"/>
    <w:rsid w:val="001B4847"/>
    <w:rsid w:val="001C33EA"/>
    <w:rsid w:val="001D1C1C"/>
    <w:rsid w:val="001D722B"/>
    <w:rsid w:val="001E2EFE"/>
    <w:rsid w:val="001E7B5D"/>
    <w:rsid w:val="001F23FE"/>
    <w:rsid w:val="001F4E61"/>
    <w:rsid w:val="001F4ECB"/>
    <w:rsid w:val="001F5F33"/>
    <w:rsid w:val="00224DA2"/>
    <w:rsid w:val="00232A0F"/>
    <w:rsid w:val="002359E0"/>
    <w:rsid w:val="00235D79"/>
    <w:rsid w:val="00247106"/>
    <w:rsid w:val="00252212"/>
    <w:rsid w:val="00263FD5"/>
    <w:rsid w:val="00272639"/>
    <w:rsid w:val="00276D2B"/>
    <w:rsid w:val="00283D99"/>
    <w:rsid w:val="00285EAF"/>
    <w:rsid w:val="0029312E"/>
    <w:rsid w:val="002A3D89"/>
    <w:rsid w:val="002A4E42"/>
    <w:rsid w:val="002B515F"/>
    <w:rsid w:val="002B611C"/>
    <w:rsid w:val="002C0B24"/>
    <w:rsid w:val="002C287D"/>
    <w:rsid w:val="002C370F"/>
    <w:rsid w:val="002E4D60"/>
    <w:rsid w:val="002E7500"/>
    <w:rsid w:val="00306C64"/>
    <w:rsid w:val="00307BCB"/>
    <w:rsid w:val="00320E66"/>
    <w:rsid w:val="00324160"/>
    <w:rsid w:val="00345832"/>
    <w:rsid w:val="00347BC6"/>
    <w:rsid w:val="00347F29"/>
    <w:rsid w:val="003643E5"/>
    <w:rsid w:val="00365892"/>
    <w:rsid w:val="003715E9"/>
    <w:rsid w:val="003727BE"/>
    <w:rsid w:val="00386683"/>
    <w:rsid w:val="00393210"/>
    <w:rsid w:val="003B193D"/>
    <w:rsid w:val="003D0BBB"/>
    <w:rsid w:val="003D1B1D"/>
    <w:rsid w:val="003D5F04"/>
    <w:rsid w:val="003D7D5D"/>
    <w:rsid w:val="003E0FF5"/>
    <w:rsid w:val="003E3855"/>
    <w:rsid w:val="003E74E4"/>
    <w:rsid w:val="003F1A26"/>
    <w:rsid w:val="00402EF0"/>
    <w:rsid w:val="00414C5D"/>
    <w:rsid w:val="00417ABA"/>
    <w:rsid w:val="00421163"/>
    <w:rsid w:val="00430343"/>
    <w:rsid w:val="00440E7D"/>
    <w:rsid w:val="00453A40"/>
    <w:rsid w:val="00455EB8"/>
    <w:rsid w:val="004566F6"/>
    <w:rsid w:val="00473533"/>
    <w:rsid w:val="0048499A"/>
    <w:rsid w:val="00496C91"/>
    <w:rsid w:val="004A3858"/>
    <w:rsid w:val="004B0792"/>
    <w:rsid w:val="004B1BE1"/>
    <w:rsid w:val="004B535C"/>
    <w:rsid w:val="004B75E0"/>
    <w:rsid w:val="004D1DA5"/>
    <w:rsid w:val="004E7615"/>
    <w:rsid w:val="004F0846"/>
    <w:rsid w:val="004F72DB"/>
    <w:rsid w:val="00500704"/>
    <w:rsid w:val="005212DC"/>
    <w:rsid w:val="00521554"/>
    <w:rsid w:val="00541877"/>
    <w:rsid w:val="00545BB1"/>
    <w:rsid w:val="00556C7B"/>
    <w:rsid w:val="00560F1F"/>
    <w:rsid w:val="005709A1"/>
    <w:rsid w:val="0057500D"/>
    <w:rsid w:val="0058037B"/>
    <w:rsid w:val="005873AC"/>
    <w:rsid w:val="00591E50"/>
    <w:rsid w:val="005A640C"/>
    <w:rsid w:val="005B6BB1"/>
    <w:rsid w:val="005B6E5D"/>
    <w:rsid w:val="005C5E75"/>
    <w:rsid w:val="005E2F55"/>
    <w:rsid w:val="005F1E83"/>
    <w:rsid w:val="005F485B"/>
    <w:rsid w:val="005F5920"/>
    <w:rsid w:val="0060144C"/>
    <w:rsid w:val="00603DEF"/>
    <w:rsid w:val="0062555E"/>
    <w:rsid w:val="00626326"/>
    <w:rsid w:val="006308D5"/>
    <w:rsid w:val="00632549"/>
    <w:rsid w:val="00633599"/>
    <w:rsid w:val="006374CA"/>
    <w:rsid w:val="006446A1"/>
    <w:rsid w:val="006619ED"/>
    <w:rsid w:val="00667BB9"/>
    <w:rsid w:val="00691A2F"/>
    <w:rsid w:val="006B12C8"/>
    <w:rsid w:val="006C361E"/>
    <w:rsid w:val="006C4885"/>
    <w:rsid w:val="006C75A1"/>
    <w:rsid w:val="006C772B"/>
    <w:rsid w:val="006D7CD0"/>
    <w:rsid w:val="006E4E8C"/>
    <w:rsid w:val="0070388A"/>
    <w:rsid w:val="00704AE4"/>
    <w:rsid w:val="00710BCF"/>
    <w:rsid w:val="0072430F"/>
    <w:rsid w:val="007303A2"/>
    <w:rsid w:val="00731334"/>
    <w:rsid w:val="0073644F"/>
    <w:rsid w:val="00736F71"/>
    <w:rsid w:val="0074752F"/>
    <w:rsid w:val="00756BB7"/>
    <w:rsid w:val="00763468"/>
    <w:rsid w:val="007747CF"/>
    <w:rsid w:val="00777B6A"/>
    <w:rsid w:val="00785028"/>
    <w:rsid w:val="0079077A"/>
    <w:rsid w:val="007A54C7"/>
    <w:rsid w:val="007A6BD9"/>
    <w:rsid w:val="007B6BE8"/>
    <w:rsid w:val="007C0881"/>
    <w:rsid w:val="007D0BDD"/>
    <w:rsid w:val="007E0D0E"/>
    <w:rsid w:val="007F03D2"/>
    <w:rsid w:val="007F1F95"/>
    <w:rsid w:val="007F3A36"/>
    <w:rsid w:val="007F3FF8"/>
    <w:rsid w:val="007F4CE1"/>
    <w:rsid w:val="007F4DDF"/>
    <w:rsid w:val="008014E5"/>
    <w:rsid w:val="00801BA0"/>
    <w:rsid w:val="00806D7B"/>
    <w:rsid w:val="00820344"/>
    <w:rsid w:val="00822D7C"/>
    <w:rsid w:val="00836518"/>
    <w:rsid w:val="00844F51"/>
    <w:rsid w:val="00845CC7"/>
    <w:rsid w:val="00853FA7"/>
    <w:rsid w:val="008671EA"/>
    <w:rsid w:val="0088582A"/>
    <w:rsid w:val="00890EA2"/>
    <w:rsid w:val="008A0247"/>
    <w:rsid w:val="008B308F"/>
    <w:rsid w:val="008B5C15"/>
    <w:rsid w:val="008B610A"/>
    <w:rsid w:val="008B752E"/>
    <w:rsid w:val="008C041C"/>
    <w:rsid w:val="008D7926"/>
    <w:rsid w:val="008E0581"/>
    <w:rsid w:val="008E46D5"/>
    <w:rsid w:val="008F146E"/>
    <w:rsid w:val="00904939"/>
    <w:rsid w:val="009100C1"/>
    <w:rsid w:val="009342D8"/>
    <w:rsid w:val="009458F5"/>
    <w:rsid w:val="00955522"/>
    <w:rsid w:val="00955ACB"/>
    <w:rsid w:val="009670BD"/>
    <w:rsid w:val="0097525D"/>
    <w:rsid w:val="00982F5A"/>
    <w:rsid w:val="00996118"/>
    <w:rsid w:val="009A3FA1"/>
    <w:rsid w:val="009A723A"/>
    <w:rsid w:val="009B07D5"/>
    <w:rsid w:val="009B0B7A"/>
    <w:rsid w:val="009B323A"/>
    <w:rsid w:val="009B3978"/>
    <w:rsid w:val="009B7C5C"/>
    <w:rsid w:val="009C025F"/>
    <w:rsid w:val="009D5C5C"/>
    <w:rsid w:val="009E38CB"/>
    <w:rsid w:val="009E6883"/>
    <w:rsid w:val="009F502F"/>
    <w:rsid w:val="00A01D73"/>
    <w:rsid w:val="00A067C0"/>
    <w:rsid w:val="00A22AFA"/>
    <w:rsid w:val="00A300CE"/>
    <w:rsid w:val="00A324A7"/>
    <w:rsid w:val="00A3783D"/>
    <w:rsid w:val="00A45CD1"/>
    <w:rsid w:val="00A47B57"/>
    <w:rsid w:val="00A54A11"/>
    <w:rsid w:val="00A6127D"/>
    <w:rsid w:val="00A64CD3"/>
    <w:rsid w:val="00A66117"/>
    <w:rsid w:val="00A74086"/>
    <w:rsid w:val="00A7647B"/>
    <w:rsid w:val="00A807E1"/>
    <w:rsid w:val="00A83E12"/>
    <w:rsid w:val="00A93AC3"/>
    <w:rsid w:val="00A940B4"/>
    <w:rsid w:val="00AA1C3D"/>
    <w:rsid w:val="00AA3695"/>
    <w:rsid w:val="00AB75D0"/>
    <w:rsid w:val="00AC0EA2"/>
    <w:rsid w:val="00AD4C59"/>
    <w:rsid w:val="00AD5C11"/>
    <w:rsid w:val="00AE7775"/>
    <w:rsid w:val="00AF02E7"/>
    <w:rsid w:val="00AF3D64"/>
    <w:rsid w:val="00AF45EA"/>
    <w:rsid w:val="00B02D00"/>
    <w:rsid w:val="00B1058D"/>
    <w:rsid w:val="00B223E6"/>
    <w:rsid w:val="00B24EFB"/>
    <w:rsid w:val="00B56154"/>
    <w:rsid w:val="00B70DDC"/>
    <w:rsid w:val="00B72378"/>
    <w:rsid w:val="00B72641"/>
    <w:rsid w:val="00BA0217"/>
    <w:rsid w:val="00BA11B5"/>
    <w:rsid w:val="00BA357D"/>
    <w:rsid w:val="00BB17AB"/>
    <w:rsid w:val="00BB6940"/>
    <w:rsid w:val="00BB7E1A"/>
    <w:rsid w:val="00BE09F0"/>
    <w:rsid w:val="00BE2C15"/>
    <w:rsid w:val="00BE3908"/>
    <w:rsid w:val="00BE79D0"/>
    <w:rsid w:val="00BF59D4"/>
    <w:rsid w:val="00C21468"/>
    <w:rsid w:val="00C25DB3"/>
    <w:rsid w:val="00C26199"/>
    <w:rsid w:val="00C4125D"/>
    <w:rsid w:val="00C41ADA"/>
    <w:rsid w:val="00C53E81"/>
    <w:rsid w:val="00C57F42"/>
    <w:rsid w:val="00C61471"/>
    <w:rsid w:val="00C636FA"/>
    <w:rsid w:val="00C65701"/>
    <w:rsid w:val="00C65E6B"/>
    <w:rsid w:val="00C716DD"/>
    <w:rsid w:val="00C73E95"/>
    <w:rsid w:val="00C8268F"/>
    <w:rsid w:val="00C90A5F"/>
    <w:rsid w:val="00C9514D"/>
    <w:rsid w:val="00C9685F"/>
    <w:rsid w:val="00CA64FA"/>
    <w:rsid w:val="00CC164E"/>
    <w:rsid w:val="00CD1E84"/>
    <w:rsid w:val="00CD6852"/>
    <w:rsid w:val="00CF359B"/>
    <w:rsid w:val="00CF4E70"/>
    <w:rsid w:val="00D01ACE"/>
    <w:rsid w:val="00D17B67"/>
    <w:rsid w:val="00D454C6"/>
    <w:rsid w:val="00D4657B"/>
    <w:rsid w:val="00D62CCD"/>
    <w:rsid w:val="00D65047"/>
    <w:rsid w:val="00D6604F"/>
    <w:rsid w:val="00D703A1"/>
    <w:rsid w:val="00D72478"/>
    <w:rsid w:val="00D8164C"/>
    <w:rsid w:val="00D824EA"/>
    <w:rsid w:val="00D84DB9"/>
    <w:rsid w:val="00D86319"/>
    <w:rsid w:val="00D87D71"/>
    <w:rsid w:val="00DA1BDB"/>
    <w:rsid w:val="00DD09CD"/>
    <w:rsid w:val="00E030A9"/>
    <w:rsid w:val="00E0682B"/>
    <w:rsid w:val="00E07932"/>
    <w:rsid w:val="00E12270"/>
    <w:rsid w:val="00E13A31"/>
    <w:rsid w:val="00E23FDD"/>
    <w:rsid w:val="00E2716D"/>
    <w:rsid w:val="00E3543B"/>
    <w:rsid w:val="00E42C1C"/>
    <w:rsid w:val="00E4389A"/>
    <w:rsid w:val="00E45FAD"/>
    <w:rsid w:val="00E50AC2"/>
    <w:rsid w:val="00E67F70"/>
    <w:rsid w:val="00E70B4C"/>
    <w:rsid w:val="00E86107"/>
    <w:rsid w:val="00E95EAE"/>
    <w:rsid w:val="00EA24C6"/>
    <w:rsid w:val="00EA36AE"/>
    <w:rsid w:val="00EA4773"/>
    <w:rsid w:val="00EB3E8E"/>
    <w:rsid w:val="00EC0858"/>
    <w:rsid w:val="00EC17F8"/>
    <w:rsid w:val="00EC287B"/>
    <w:rsid w:val="00EC7CE9"/>
    <w:rsid w:val="00ED3E18"/>
    <w:rsid w:val="00EE12AA"/>
    <w:rsid w:val="00EE249E"/>
    <w:rsid w:val="00EE4918"/>
    <w:rsid w:val="00EE64FF"/>
    <w:rsid w:val="00F05CB9"/>
    <w:rsid w:val="00F249CB"/>
    <w:rsid w:val="00F539A5"/>
    <w:rsid w:val="00F56D6F"/>
    <w:rsid w:val="00F810C8"/>
    <w:rsid w:val="00F853E7"/>
    <w:rsid w:val="00F85C9A"/>
    <w:rsid w:val="00F94E0A"/>
    <w:rsid w:val="00F97D52"/>
    <w:rsid w:val="00FB0C70"/>
    <w:rsid w:val="00FB45FA"/>
    <w:rsid w:val="00FD17AB"/>
    <w:rsid w:val="00FD7241"/>
    <w:rsid w:val="00FE248D"/>
    <w:rsid w:val="00FE6F7E"/>
    <w:rsid w:val="00FE700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8CAFA"/>
  <w15:chartTrackingRefBased/>
  <w15:docId w15:val="{28A9E20C-C29C-4176-ADCD-B859921ED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11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67B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D7D5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5615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B5615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116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67BB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D7D5D"/>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C4125D"/>
    <w:rPr>
      <w:color w:val="0563C1" w:themeColor="hyperlink"/>
      <w:u w:val="single"/>
    </w:rPr>
  </w:style>
  <w:style w:type="character" w:customStyle="1" w:styleId="UnresolvedMention1">
    <w:name w:val="Unresolved Mention1"/>
    <w:basedOn w:val="DefaultParagraphFont"/>
    <w:uiPriority w:val="99"/>
    <w:semiHidden/>
    <w:unhideWhenUsed/>
    <w:rsid w:val="00C4125D"/>
    <w:rPr>
      <w:color w:val="605E5C"/>
      <w:shd w:val="clear" w:color="auto" w:fill="E1DFDD"/>
    </w:rPr>
  </w:style>
  <w:style w:type="paragraph" w:styleId="Caption">
    <w:name w:val="caption"/>
    <w:basedOn w:val="Normal"/>
    <w:next w:val="Normal"/>
    <w:uiPriority w:val="35"/>
    <w:unhideWhenUsed/>
    <w:qFormat/>
    <w:rsid w:val="000127D7"/>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AD5C11"/>
    <w:rPr>
      <w:sz w:val="16"/>
      <w:szCs w:val="16"/>
    </w:rPr>
  </w:style>
  <w:style w:type="paragraph" w:styleId="CommentText">
    <w:name w:val="annotation text"/>
    <w:basedOn w:val="Normal"/>
    <w:link w:val="CommentTextChar"/>
    <w:uiPriority w:val="99"/>
    <w:unhideWhenUsed/>
    <w:rsid w:val="00AD5C11"/>
    <w:pPr>
      <w:spacing w:line="240" w:lineRule="auto"/>
    </w:pPr>
    <w:rPr>
      <w:sz w:val="20"/>
      <w:szCs w:val="20"/>
    </w:rPr>
  </w:style>
  <w:style w:type="character" w:customStyle="1" w:styleId="CommentTextChar">
    <w:name w:val="Comment Text Char"/>
    <w:basedOn w:val="DefaultParagraphFont"/>
    <w:link w:val="CommentText"/>
    <w:uiPriority w:val="99"/>
    <w:rsid w:val="00AD5C11"/>
    <w:rPr>
      <w:sz w:val="20"/>
      <w:szCs w:val="20"/>
    </w:rPr>
  </w:style>
  <w:style w:type="paragraph" w:styleId="CommentSubject">
    <w:name w:val="annotation subject"/>
    <w:basedOn w:val="CommentText"/>
    <w:next w:val="CommentText"/>
    <w:link w:val="CommentSubjectChar"/>
    <w:uiPriority w:val="99"/>
    <w:semiHidden/>
    <w:unhideWhenUsed/>
    <w:rsid w:val="00AD5C11"/>
    <w:rPr>
      <w:b/>
      <w:bCs/>
    </w:rPr>
  </w:style>
  <w:style w:type="character" w:customStyle="1" w:styleId="CommentSubjectChar">
    <w:name w:val="Comment Subject Char"/>
    <w:basedOn w:val="CommentTextChar"/>
    <w:link w:val="CommentSubject"/>
    <w:uiPriority w:val="99"/>
    <w:semiHidden/>
    <w:rsid w:val="00AD5C11"/>
    <w:rPr>
      <w:b/>
      <w:bCs/>
      <w:sz w:val="20"/>
      <w:szCs w:val="20"/>
    </w:rPr>
  </w:style>
  <w:style w:type="paragraph" w:styleId="Revision">
    <w:name w:val="Revision"/>
    <w:hidden/>
    <w:uiPriority w:val="99"/>
    <w:semiHidden/>
    <w:rsid w:val="00AE7775"/>
    <w:pPr>
      <w:spacing w:after="0" w:line="240" w:lineRule="auto"/>
    </w:pPr>
  </w:style>
  <w:style w:type="character" w:customStyle="1" w:styleId="Heading4Char">
    <w:name w:val="Heading 4 Char"/>
    <w:basedOn w:val="DefaultParagraphFont"/>
    <w:link w:val="Heading4"/>
    <w:uiPriority w:val="9"/>
    <w:rsid w:val="00B5615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B56154"/>
    <w:rPr>
      <w:rFonts w:asciiTheme="majorHAnsi" w:eastAsiaTheme="majorEastAsia" w:hAnsiTheme="majorHAnsi" w:cstheme="majorBidi"/>
      <w:color w:val="2F5496" w:themeColor="accent1" w:themeShade="BF"/>
    </w:rPr>
  </w:style>
  <w:style w:type="character" w:customStyle="1" w:styleId="author">
    <w:name w:val="author"/>
    <w:basedOn w:val="DefaultParagraphFont"/>
    <w:rsid w:val="0057500D"/>
  </w:style>
  <w:style w:type="character" w:customStyle="1" w:styleId="articletitle">
    <w:name w:val="articletitle"/>
    <w:basedOn w:val="DefaultParagraphFont"/>
    <w:rsid w:val="0057500D"/>
  </w:style>
  <w:style w:type="character" w:customStyle="1" w:styleId="journaltitle">
    <w:name w:val="journaltitle"/>
    <w:basedOn w:val="DefaultParagraphFont"/>
    <w:rsid w:val="0057500D"/>
  </w:style>
  <w:style w:type="character" w:customStyle="1" w:styleId="pubyear">
    <w:name w:val="pubyear"/>
    <w:basedOn w:val="DefaultParagraphFont"/>
    <w:rsid w:val="0057500D"/>
  </w:style>
  <w:style w:type="character" w:customStyle="1" w:styleId="vol">
    <w:name w:val="vol"/>
    <w:basedOn w:val="DefaultParagraphFont"/>
    <w:rsid w:val="0057500D"/>
  </w:style>
  <w:style w:type="character" w:customStyle="1" w:styleId="pagefirst">
    <w:name w:val="pagefirst"/>
    <w:basedOn w:val="DefaultParagraphFont"/>
    <w:rsid w:val="0057500D"/>
  </w:style>
  <w:style w:type="character" w:customStyle="1" w:styleId="pagelast">
    <w:name w:val="pagelast"/>
    <w:basedOn w:val="DefaultParagraphFont"/>
    <w:rsid w:val="0057500D"/>
  </w:style>
  <w:style w:type="character" w:styleId="FollowedHyperlink">
    <w:name w:val="FollowedHyperlink"/>
    <w:basedOn w:val="DefaultParagraphFont"/>
    <w:uiPriority w:val="99"/>
    <w:semiHidden/>
    <w:unhideWhenUsed/>
    <w:rsid w:val="00386683"/>
    <w:rPr>
      <w:color w:val="954F72" w:themeColor="followedHyperlink"/>
      <w:u w:val="single"/>
    </w:rPr>
  </w:style>
  <w:style w:type="paragraph" w:styleId="BalloonText">
    <w:name w:val="Balloon Text"/>
    <w:basedOn w:val="Normal"/>
    <w:link w:val="BalloonTextChar"/>
    <w:uiPriority w:val="99"/>
    <w:semiHidden/>
    <w:unhideWhenUsed/>
    <w:rsid w:val="00003B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3B8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0823075">
      <w:bodyDiv w:val="1"/>
      <w:marLeft w:val="0"/>
      <w:marRight w:val="0"/>
      <w:marTop w:val="0"/>
      <w:marBottom w:val="0"/>
      <w:divBdr>
        <w:top w:val="none" w:sz="0" w:space="0" w:color="auto"/>
        <w:left w:val="none" w:sz="0" w:space="0" w:color="auto"/>
        <w:bottom w:val="none" w:sz="0" w:space="0" w:color="auto"/>
        <w:right w:val="none" w:sz="0" w:space="0" w:color="auto"/>
      </w:divBdr>
    </w:div>
    <w:div w:id="1045570197">
      <w:bodyDiv w:val="1"/>
      <w:marLeft w:val="0"/>
      <w:marRight w:val="0"/>
      <w:marTop w:val="0"/>
      <w:marBottom w:val="0"/>
      <w:divBdr>
        <w:top w:val="none" w:sz="0" w:space="0" w:color="auto"/>
        <w:left w:val="none" w:sz="0" w:space="0" w:color="auto"/>
        <w:bottom w:val="none" w:sz="0" w:space="0" w:color="auto"/>
        <w:right w:val="none" w:sz="0" w:space="0" w:color="auto"/>
      </w:divBdr>
    </w:div>
    <w:div w:id="1112626826">
      <w:bodyDiv w:val="1"/>
      <w:marLeft w:val="0"/>
      <w:marRight w:val="0"/>
      <w:marTop w:val="0"/>
      <w:marBottom w:val="0"/>
      <w:divBdr>
        <w:top w:val="none" w:sz="0" w:space="0" w:color="auto"/>
        <w:left w:val="none" w:sz="0" w:space="0" w:color="auto"/>
        <w:bottom w:val="none" w:sz="0" w:space="0" w:color="auto"/>
        <w:right w:val="none" w:sz="0" w:space="0" w:color="auto"/>
      </w:divBdr>
    </w:div>
    <w:div w:id="1423255495">
      <w:bodyDiv w:val="1"/>
      <w:marLeft w:val="0"/>
      <w:marRight w:val="0"/>
      <w:marTop w:val="0"/>
      <w:marBottom w:val="0"/>
      <w:divBdr>
        <w:top w:val="none" w:sz="0" w:space="0" w:color="auto"/>
        <w:left w:val="none" w:sz="0" w:space="0" w:color="auto"/>
        <w:bottom w:val="none" w:sz="0" w:space="0" w:color="auto"/>
        <w:right w:val="none" w:sz="0" w:space="0" w:color="auto"/>
      </w:divBdr>
    </w:div>
    <w:div w:id="1558203626">
      <w:bodyDiv w:val="1"/>
      <w:marLeft w:val="0"/>
      <w:marRight w:val="0"/>
      <w:marTop w:val="0"/>
      <w:marBottom w:val="0"/>
      <w:divBdr>
        <w:top w:val="none" w:sz="0" w:space="0" w:color="auto"/>
        <w:left w:val="none" w:sz="0" w:space="0" w:color="auto"/>
        <w:bottom w:val="none" w:sz="0" w:space="0" w:color="auto"/>
        <w:right w:val="none" w:sz="0" w:space="0" w:color="auto"/>
      </w:divBdr>
    </w:div>
    <w:div w:id="1622413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brianmanderson/DicomTemplateMakerCSharp" TargetMode="External"/><Relationship Id="rId18" Type="http://schemas.openxmlformats.org/officeDocument/2006/relationships/image" Target="media/image3.png"/><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settings" Target="settings.xml"/><Relationship Id="rId12" Type="http://schemas.microsoft.com/office/2018/08/relationships/commentsExtensible" Target="commentsExtensible.xml"/><Relationship Id="rId17" Type="http://schemas.openxmlformats.org/officeDocument/2006/relationships/hyperlink" Target="https://airtable.com/shr4bUE1KfQxZtu23" TargetMode="Externa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microsoft.com/office/2016/09/relationships/commentsIds" Target="commentsIds.xml"/><Relationship Id="rId5" Type="http://schemas.openxmlformats.org/officeDocument/2006/relationships/numbering" Target="numbering.xml"/><Relationship Id="rId15" Type="http://schemas.openxmlformats.org/officeDocument/2006/relationships/hyperlink" Target="https://airtable.com/shrojSoXyfnHHKzJV" TargetMode="External"/><Relationship Id="rId10" Type="http://schemas.microsoft.com/office/2011/relationships/commentsExtended" Target="commentsExtended.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comments" Target="comments.xml"/><Relationship Id="rId14" Type="http://schemas.openxmlformats.org/officeDocument/2006/relationships/image" Target="media/image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ea492104-fcef-47d8-8536-3e555f3f0046"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4F8782ECB85124AA5B203DBAA09F041" ma:contentTypeVersion="15" ma:contentTypeDescription="Create a new document." ma:contentTypeScope="" ma:versionID="01d90023500e398d1e70596507560ac8">
  <xsd:schema xmlns:xsd="http://www.w3.org/2001/XMLSchema" xmlns:xs="http://www.w3.org/2001/XMLSchema" xmlns:p="http://schemas.microsoft.com/office/2006/metadata/properties" xmlns:ns3="ea492104-fcef-47d8-8536-3e555f3f0046" xmlns:ns4="a6fa8379-8dc0-4c66-bc09-306721c4abda" targetNamespace="http://schemas.microsoft.com/office/2006/metadata/properties" ma:root="true" ma:fieldsID="b8d61bd52b7147616a321e86bfab721d" ns3:_="" ns4:_="">
    <xsd:import namespace="ea492104-fcef-47d8-8536-3e555f3f0046"/>
    <xsd:import namespace="a6fa8379-8dc0-4c66-bc09-306721c4abd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LengthInSecond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4:SharedWithUsers" minOccurs="0"/>
                <xsd:element ref="ns4:SharedWithDetails" minOccurs="0"/>
                <xsd:element ref="ns4:SharingHintHash"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492104-fcef-47d8-8536-3e555f3f004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LengthInSeconds" ma:index="12" nillable="true" ma:displayName="Length (seconds)" ma:internalName="MediaLengthInSeconds" ma:readOnly="true">
      <xsd:simpleType>
        <xsd:restriction base="dms:Unknown"/>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6fa8379-8dc0-4c66-bc09-306721c4abda"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4ABAC0-BC0E-4440-9303-1A08C7E8FBF5}">
  <ds:schemaRefs>
    <ds:schemaRef ds:uri="http://schemas.microsoft.com/office/2006/metadata/properties"/>
    <ds:schemaRef ds:uri="http://schemas.microsoft.com/office/infopath/2007/PartnerControls"/>
    <ds:schemaRef ds:uri="ea492104-fcef-47d8-8536-3e555f3f0046"/>
  </ds:schemaRefs>
</ds:datastoreItem>
</file>

<file path=customXml/itemProps2.xml><?xml version="1.0" encoding="utf-8"?>
<ds:datastoreItem xmlns:ds="http://schemas.openxmlformats.org/officeDocument/2006/customXml" ds:itemID="{63BB1905-320E-4265-BB5E-3E89FE37216A}">
  <ds:schemaRefs>
    <ds:schemaRef ds:uri="http://schemas.microsoft.com/sharepoint/v3/contenttype/forms"/>
  </ds:schemaRefs>
</ds:datastoreItem>
</file>

<file path=customXml/itemProps3.xml><?xml version="1.0" encoding="utf-8"?>
<ds:datastoreItem xmlns:ds="http://schemas.openxmlformats.org/officeDocument/2006/customXml" ds:itemID="{0D90011B-DABE-4794-8BF7-36404F6134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492104-fcef-47d8-8536-3e555f3f0046"/>
    <ds:schemaRef ds:uri="a6fa8379-8dc0-4c66-bc09-306721c4abd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29177C1-6377-4BE8-A350-5C0DE850D2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10</Pages>
  <Words>9061</Words>
  <Characters>51652</Characters>
  <Application>Microsoft Office Word</Application>
  <DocSecurity>0</DocSecurity>
  <Lines>430</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Brian</dc:creator>
  <cp:keywords/>
  <dc:description/>
  <cp:lastModifiedBy>Anderson, Brian</cp:lastModifiedBy>
  <cp:revision>4</cp:revision>
  <dcterms:created xsi:type="dcterms:W3CDTF">2023-02-17T02:49:00Z</dcterms:created>
  <dcterms:modified xsi:type="dcterms:W3CDTF">2023-02-17T06:20:00Z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d823d058-0ff7-3683-b457-6721d1e2c2f7</vt:lpwstr>
  </property>
  <property fmtid="{D5CDD505-2E9C-101B-9397-08002B2CF9AE}" pid="4" name="Mendeley Citation Style_1">
    <vt:lpwstr>http://csl.mendeley.com/styles/492325971/american-medical-association</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http://csl.mendeley.com/styles/492325971/american-medical-association</vt:lpwstr>
  </property>
  <property fmtid="{D5CDD505-2E9C-101B-9397-08002B2CF9AE}" pid="8" name="Mendeley Recent Style Name 1_1">
    <vt:lpwstr>American Medical Association 11th edition - Brian Anderson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http://csl.mendeley.com/styles/492325971/apa</vt:lpwstr>
  </property>
  <property fmtid="{D5CDD505-2E9C-101B-9397-08002B2CF9AE}" pid="12" name="Mendeley Recent Style Name 3_1">
    <vt:lpwstr>American Psychological Association 7th edition - Brian Anderson</vt:lpwstr>
  </property>
  <property fmtid="{D5CDD505-2E9C-101B-9397-08002B2CF9AE}" pid="13" name="Mendeley Recent Style Id 4_1">
    <vt:lpwstr>http://www.zotero.org/styles/chicago-fullnote-bibliography</vt:lpwstr>
  </property>
  <property fmtid="{D5CDD505-2E9C-101B-9397-08002B2CF9AE}" pid="14" name="Mendeley Recent Style Name 4_1">
    <vt:lpwstr>Chicago Manual of Style 17th edition (full note)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11th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ContentTypeId">
    <vt:lpwstr>0x01010094F8782ECB85124AA5B203DBAA09F041</vt:lpwstr>
  </property>
</Properties>
</file>
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18D3D179" w:rsidR="000C525E" w:rsidRPr="00074A2B" w:rsidRDefault="000C525E" w:rsidP="00421163">
      <w:pPr>
        <w:rPr>
          <w:ins w:id="0" w:author="Anderson, Brian" w:date="2023-05-24T14:04:00Z"/>
          <w:rFonts w:cstheme="minorHAnsi"/>
        </w:rPr>
      </w:pPr>
      <w:ins w:id="1" w:author="Anderson, Brian" w:date="2023-05-24T14:04:00Z">
        <w:r w:rsidRPr="00D82662">
          <w:rPr>
            <w:b/>
            <w:bCs/>
          </w:rPr>
          <w:t xml:space="preserve">Purpose: </w:t>
        </w:r>
      </w:ins>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sharing become more prevalent.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ins w:id="2" w:author="Anderson, Brian" w:date="2023-05-24T14:04:00Z">
        <w:r w:rsidRPr="00D82662">
          <w:t>toxicity</w:t>
        </w:r>
      </w:ins>
      <w:r w:rsidRPr="00D82662">
        <w:t xml:space="preserve">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 xml:space="preserve">TG-263 requires creation and management of </w:t>
      </w:r>
      <w:r w:rsidR="00711A89" w:rsidRPr="00074A2B">
        <w:rPr>
          <w:rFonts w:cstheme="minorHAnsi"/>
        </w:rPr>
        <w:t>structure template</w:t>
      </w:r>
      <w:r w:rsidR="003D3124" w:rsidRPr="00074A2B">
        <w:rPr>
          <w:rFonts w:cstheme="minorHAnsi"/>
        </w:rPr>
        <w:t xml:space="preserve"> libraries</w:t>
      </w:r>
      <w:r w:rsidR="008F4115" w:rsidRPr="00074A2B">
        <w:rPr>
          <w:rFonts w:cstheme="minorHAnsi"/>
        </w:rPr>
        <w:t xml:space="preserve">, and retraining of staff, </w:t>
      </w:r>
      <w:r w:rsidR="00007682" w:rsidRPr="00074A2B">
        <w:rPr>
          <w:rFonts w:cstheme="minorHAnsi"/>
        </w:rPr>
        <w:t>which can be a considerable burden</w:t>
      </w:r>
      <w:r w:rsidR="00D62CCD" w:rsidRPr="00074A2B">
        <w:rPr>
          <w:rFonts w:cstheme="minorHAnsi"/>
        </w:rPr>
        <w:t xml:space="preserve"> on clinical resources</w:t>
      </w:r>
      <w:r w:rsidR="00982F5A" w:rsidRPr="00074A2B">
        <w:rPr>
          <w:rFonts w:cstheme="minorHAnsi"/>
        </w:rPr>
        <w:t xml:space="preserve">. </w:t>
      </w:r>
      <w:r w:rsidRPr="00074A2B">
        <w:rPr>
          <w:rFonts w:cstheme="minorHAnsi"/>
        </w:rPr>
        <w:t>Our aim is to develop a program that allows users to create TG-263 compliant structure templates in English, Spanish, or French</w:t>
      </w:r>
      <w:ins w:id="3" w:author="Anderson, Brian" w:date="2023-05-24T14:04:00Z">
        <w:r w:rsidRPr="00074A2B">
          <w:rPr>
            <w:rFonts w:cstheme="minorHAnsi"/>
          </w:rPr>
          <w:t xml:space="preserve"> to facilitate data sharing.</w:t>
        </w:r>
      </w:ins>
    </w:p>
    <w:p w14:paraId="4BBC7991" w14:textId="41F8FFF5" w:rsidR="000C525E" w:rsidRPr="00D82662" w:rsidRDefault="000C525E" w:rsidP="000C525E">
      <w:pPr>
        <w:rPr>
          <w:ins w:id="4" w:author="Anderson, Brian" w:date="2023-05-24T14:04:00Z"/>
        </w:rPr>
      </w:pPr>
      <w:ins w:id="5" w:author="Anderson, Brian" w:date="2023-05-24T14:04:00Z">
        <w:r w:rsidRPr="00D82662">
          <w:rPr>
            <w:rFonts w:ascii="Calibri" w:hAnsi="Calibri" w:cs="Calibri"/>
            <w:b/>
            <w:bCs/>
          </w:rPr>
          <w:t>Methods and Results</w:t>
        </w:r>
        <w:r w:rsidRPr="00D82662">
          <w:rPr>
            <w:rFonts w:ascii="Calibri" w:hAnsi="Calibri" w:cs="Calibri"/>
          </w:rPr>
          <w:t xml:space="preserve">: </w:t>
        </w:r>
        <w:r w:rsidRPr="00D82662">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w:t>
        </w:r>
      </w:ins>
      <w:r w:rsidR="00062D49" w:rsidRPr="00D82662">
        <w:t xml:space="preserve"> C# program </w:t>
      </w:r>
      <w:r w:rsidR="00E274CE" w:rsidRPr="00D82662">
        <w:t>is usable</w:t>
      </w:r>
      <w:r w:rsidR="00062D49" w:rsidRPr="00D82662">
        <w:t xml:space="preserve"> on any Windows system</w:t>
      </w:r>
      <w:r w:rsidR="008401FA" w:rsidRPr="00D82662">
        <w:t xml:space="preserve"> and</w:t>
      </w:r>
      <w:r w:rsidR="00777B6A" w:rsidRPr="00D82662">
        <w:t xml:space="preserve"> </w:t>
      </w:r>
      <w:r w:rsidR="00AD5DD7" w:rsidRPr="00D82662">
        <w:t>generat</w:t>
      </w:r>
      <w:r w:rsidR="008401FA" w:rsidRPr="00D82662">
        <w:t>es</w:t>
      </w:r>
      <w:r w:rsidR="00777B6A" w:rsidRPr="00D82662">
        <w:t xml:space="preserve"> template files in </w:t>
      </w:r>
      <w:r w:rsidR="00EC6726" w:rsidRPr="00D82662">
        <w:t>practice-specific</w:t>
      </w:r>
      <w:r w:rsidR="00571645" w:rsidRPr="00D82662">
        <w:t xml:space="preserve"> </w:t>
      </w:r>
      <w:r w:rsidR="00777B6A" w:rsidRPr="00D82662">
        <w:t>DICOM or XML format</w:t>
      </w:r>
      <w:r w:rsidR="00D83C40" w:rsidRPr="00D82662">
        <w:t>s</w:t>
      </w:r>
      <w:r w:rsidR="00E274CE" w:rsidRPr="00D82662">
        <w:t>,</w:t>
      </w:r>
      <w:r w:rsidR="00062D49" w:rsidRPr="00D82662">
        <w:t xml:space="preserve"> extract</w:t>
      </w:r>
      <w:r w:rsidR="00AD5DD7" w:rsidRPr="00D82662">
        <w:t>ing</w:t>
      </w:r>
      <w:r w:rsidR="00062D49" w:rsidRPr="00D82662">
        <w:t xml:space="preserve"> s</w:t>
      </w:r>
      <w:r w:rsidR="00777B6A" w:rsidRPr="00D82662">
        <w:t>tandardized structure nomenclature from</w:t>
      </w:r>
      <w:r w:rsidR="00A300CE" w:rsidRPr="00D82662">
        <w:t xml:space="preserve"> an online </w:t>
      </w:r>
      <w:r w:rsidR="008B68C4" w:rsidRPr="00D82662">
        <w:t xml:space="preserve">database </w:t>
      </w:r>
      <w:r w:rsidR="00A300CE" w:rsidRPr="00D82662">
        <w:t xml:space="preserve">maintained by </w:t>
      </w:r>
      <w:r w:rsidR="00EA6C5A" w:rsidRPr="00D82662">
        <w:t xml:space="preserve">members of the </w:t>
      </w:r>
      <w:r w:rsidR="00A300CE" w:rsidRPr="00D82662">
        <w:t>TG</w:t>
      </w:r>
      <w:r w:rsidR="00417ABA" w:rsidRPr="00D82662">
        <w:t>-</w:t>
      </w:r>
      <w:r w:rsidR="00A300CE" w:rsidRPr="00D82662">
        <w:t>263</w:t>
      </w:r>
      <w:r w:rsidR="00EA6C5A" w:rsidRPr="00D82662">
        <w:t>U1 Task Group</w:t>
      </w:r>
      <w:ins w:id="6" w:author="Anderson, Brian" w:date="2023-05-24T14:04:00Z">
        <w:r w:rsidRPr="00D82662">
          <w:t xml:space="preserve"> which</w:t>
        </w:r>
      </w:ins>
      <w:r w:rsidRPr="00D82662">
        <w:t xml:space="preserve"> ensures</w:t>
      </w:r>
      <w:r w:rsidR="00777B6A" w:rsidRPr="00D82662">
        <w:t xml:space="preserve"> </w:t>
      </w:r>
      <w:r w:rsidR="007C60A1" w:rsidRPr="00D82662">
        <w:t xml:space="preserve">continuous access to </w:t>
      </w:r>
      <w:r w:rsidR="00777B6A" w:rsidRPr="00D82662">
        <w:t>up-to-date</w:t>
      </w:r>
      <w:r w:rsidR="00A300CE" w:rsidRPr="00D82662">
        <w:t xml:space="preserve"> </w:t>
      </w:r>
      <w:ins w:id="7" w:author="Anderson, Brian" w:date="2023-05-24T14:04:00Z">
        <w:r w:rsidRPr="00D82662">
          <w:t>templates</w:t>
        </w:r>
        <w:r w:rsidR="00A300CE" w:rsidRPr="00D82662">
          <w:t xml:space="preserve">. </w:t>
        </w:r>
      </w:ins>
    </w:p>
    <w:p w14:paraId="248C28B7" w14:textId="133AA1AD" w:rsidR="00421163" w:rsidRPr="00D82662" w:rsidRDefault="000C525E" w:rsidP="000C525E">
      <w:ins w:id="8" w:author="Anderson, Brian" w:date="2023-05-24T14:04:00Z">
        <w:r w:rsidRPr="00D82662">
          <w:rPr>
            <w:b/>
            <w:bCs/>
          </w:rPr>
          <w:t xml:space="preserve">Conclusions: </w:t>
        </w:r>
        <w:r w:rsidR="00B45318" w:rsidRPr="00D82662">
          <w:t>We have developed a</w:t>
        </w:r>
      </w:ins>
      <w:r w:rsidR="00B45318" w:rsidRPr="00D82662">
        <w:t xml:space="preserve"> tool </w:t>
      </w:r>
      <w:ins w:id="9" w:author="Anderson, Brian" w:date="2023-05-24T14:04:00Z">
        <w:r w:rsidR="00B45318" w:rsidRPr="00D82662">
          <w:t>which runs on any Windows system to easily create TG-263-compliant structure template libraries</w:t>
        </w:r>
      </w:ins>
      <w:r w:rsidR="00B45318" w:rsidRPr="00D82662">
        <w:t xml:space="preserve"> for </w:t>
      </w:r>
      <w:ins w:id="10" w:author="Anderson, Brian" w:date="2023-05-24T14:04:00Z">
        <w:r w:rsidR="00B45318" w:rsidRPr="00D82662">
          <w:t>all planning systems utilizing</w:t>
        </w:r>
      </w:ins>
      <w:r w:rsidR="00B45318" w:rsidRPr="00D82662">
        <w:t xml:space="preserve"> the </w:t>
      </w:r>
      <w:ins w:id="11" w:author="Anderson, Brian" w:date="2023-05-24T14:04:00Z">
        <w:r w:rsidR="00B45318" w:rsidRPr="00D82662">
          <w:t>DICOM standard.</w:t>
        </w:r>
      </w:ins>
      <w:r w:rsidR="00B45318" w:rsidRPr="00D82662">
        <w:t xml:space="preserve"> </w:t>
      </w:r>
      <w:r w:rsidR="00D65047" w:rsidRPr="00D82662">
        <w:t xml:space="preserve">The program </w:t>
      </w:r>
      <w:r w:rsidR="00FC4786" w:rsidRPr="00D82662">
        <w:t>and source code are</w:t>
      </w:r>
      <w:r w:rsidR="00D65047" w:rsidRPr="00D82662">
        <w:t xml:space="preserve"> publicly available via GitHub</w:t>
      </w:r>
      <w:r w:rsidR="006A3DEA" w:rsidRPr="00D82662">
        <w:t>.</w:t>
      </w:r>
      <w:r w:rsidR="00D65047" w:rsidRPr="00D82662">
        <w:t xml:space="preserve"> </w:t>
      </w:r>
      <w:r w:rsidR="006A3DEA" w:rsidRPr="00D82662">
        <w:t xml:space="preserve"> F</w:t>
      </w:r>
      <w:r w:rsidR="00D65047" w:rsidRPr="00D82662">
        <w:t xml:space="preserve">eedback </w:t>
      </w:r>
      <w:r w:rsidR="00185E36" w:rsidRPr="00D82662">
        <w:t xml:space="preserve">from </w:t>
      </w:r>
      <w:r w:rsidR="00D65047" w:rsidRPr="00D82662">
        <w:t>community use</w:t>
      </w:r>
      <w:r w:rsidR="00AC64AA" w:rsidRPr="00D82662">
        <w:t xml:space="preserve">rs is encouraged to </w:t>
      </w:r>
      <w:r w:rsidR="004460A1" w:rsidRPr="00D82662">
        <w:t xml:space="preserve">identify opportunities for improvement and </w:t>
      </w:r>
      <w:r w:rsidR="00AC64AA" w:rsidRPr="00D82662">
        <w:t xml:space="preserve">guide </w:t>
      </w:r>
      <w:r w:rsidR="009641D6" w:rsidRPr="00D82662">
        <w:t xml:space="preserve">further </w:t>
      </w:r>
      <w:r w:rsidR="00AC64AA" w:rsidRPr="00D82662">
        <w:t>development</w:t>
      </w:r>
      <w:r w:rsidR="00D65047" w:rsidRPr="00D82662">
        <w:t>.</w:t>
      </w:r>
    </w:p>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1FF455E3" w14:textId="46B0AF2C" w:rsidR="00AF02E7" w:rsidRPr="00D82662" w:rsidRDefault="005F1E83" w:rsidP="0042116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r w:rsidR="00F73C09" w:rsidRPr="00D82662">
        <w:t>volumes</w:t>
      </w:r>
      <w:r w:rsidR="00394FA5" w:rsidRPr="00D82662">
        <w:t xml:space="preserve"> and</w:t>
      </w:r>
      <w:r w:rsidR="00C53E81" w:rsidRPr="00D82662">
        <w:t xml:space="preserve"> </w:t>
      </w:r>
      <w:r w:rsidR="007F3FF8" w:rsidRPr="00D82662">
        <w:t xml:space="preserve">organs at risk (OARs). While Digital Imaging and Communications in Medicine (DICOM) </w:t>
      </w:r>
      <w:r w:rsidRPr="00D82662">
        <w:t xml:space="preserve">standards </w:t>
      </w:r>
      <w:r w:rsidR="000D758E" w:rsidRPr="00D82662">
        <w:t xml:space="preserve">specify </w:t>
      </w:r>
      <w:r w:rsidRPr="00D82662">
        <w:t>data format</w:t>
      </w:r>
      <w:r w:rsidR="00B647A2" w:rsidRPr="00D82662">
        <w:t>s</w:t>
      </w:r>
      <w:r w:rsidR="007F3FF8" w:rsidRPr="00D82662">
        <w:t xml:space="preserve"> </w:t>
      </w:r>
      <w:r w:rsidRPr="00D82662">
        <w:t xml:space="preserve">required to </w:t>
      </w:r>
      <w:r w:rsidR="0011397C" w:rsidRPr="00D82662">
        <w:t xml:space="preserve">electronically communicate </w:t>
      </w:r>
      <w:r w:rsidRPr="00D82662">
        <w:t xml:space="preserve">information about these structures, </w:t>
      </w:r>
      <w:r w:rsidR="00BE79D0" w:rsidRPr="00D82662">
        <w:t xml:space="preserve">users are </w:t>
      </w:r>
      <w:r w:rsidR="00772A9B" w:rsidRPr="00D82662">
        <w:t xml:space="preserve">individually </w:t>
      </w:r>
      <w:r w:rsidR="00BE79D0" w:rsidRPr="00D82662">
        <w:t xml:space="preserve">responsible for creating and naming </w:t>
      </w:r>
      <w:r w:rsidR="00AA2107" w:rsidRPr="00D82662">
        <w:t xml:space="preserve">sets of </w:t>
      </w:r>
      <w:r w:rsidR="00283D99" w:rsidRPr="00D82662">
        <w:t xml:space="preserve">structures </w:t>
      </w:r>
      <w:r w:rsidR="00BE79D0" w:rsidRPr="00D82662">
        <w:t>for</w:t>
      </w:r>
      <w:r w:rsidR="00B70DDC" w:rsidRPr="00D82662">
        <w:t xml:space="preserve"> each </w:t>
      </w:r>
      <w:r w:rsidR="00283D99" w:rsidRPr="00D82662">
        <w:t>treatment plan</w:t>
      </w:r>
      <w:r w:rsidR="00BE79D0" w:rsidRPr="00D82662">
        <w:t xml:space="preserve"> in their treatment planning system (TPS)</w:t>
      </w:r>
      <w:r w:rsidR="007F3FF8"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 xml:space="preserve">prone </w:t>
      </w:r>
      <w:ins w:id="12" w:author="Anderson, Brian" w:date="2023-05-24T14:04:00Z">
        <w:r w:rsidR="009100C1" w:rsidRPr="00D82662">
          <w:t>(</w:t>
        </w:r>
        <w:r w:rsidR="00C04C5C" w:rsidRPr="00D82662">
          <w:t xml:space="preserve">e.g., </w:t>
        </w:r>
        <w:r w:rsidR="009100C1" w:rsidRPr="00D82662">
          <w:t>‘</w:t>
        </w:r>
      </w:ins>
      <w:r w:rsidR="009100C1" w:rsidRPr="00D82662">
        <w:t>Brian’ instead of ‘Brain’)</w:t>
      </w:r>
      <w:r w:rsidR="00BE79D0" w:rsidRPr="00D82662">
        <w:t>, and variable</w:t>
      </w:r>
      <w:r w:rsidR="000958C1" w:rsidRPr="00D82662">
        <w:t xml:space="preserve"> (</w:t>
      </w:r>
      <w:r w:rsidR="00C04C5C" w:rsidRPr="00D82662">
        <w:t>e.</w:t>
      </w:r>
      <w:ins w:id="13" w:author="Anderson, Brian" w:date="2023-05-24T14:04:00Z">
        <w:r w:rsidR="00C04C5C" w:rsidRPr="00D82662">
          <w:t>g.,</w:t>
        </w:r>
      </w:ins>
      <w:r w:rsidR="00BE79D0" w:rsidRPr="00D82662">
        <w:t xml:space="preserve"> </w:t>
      </w:r>
      <w:r w:rsidR="000958C1" w:rsidRPr="00D82662">
        <w:t>‘</w:t>
      </w:r>
      <w:proofErr w:type="spellStart"/>
      <w:r w:rsidR="000958C1" w:rsidRPr="00D82662">
        <w:t>Lung_R</w:t>
      </w:r>
      <w:proofErr w:type="spellEnd"/>
      <w:r w:rsidR="000958C1" w:rsidRPr="00D82662">
        <w:t>’ vs ‘Right Lung’)</w:t>
      </w:r>
      <w:r w:rsidR="00BE79D0" w:rsidRPr="00D82662">
        <w:t xml:space="preserve">, </w:t>
      </w:r>
      <w:r w:rsidR="00232A0F" w:rsidRPr="00D82662">
        <w:t>with greate</w:t>
      </w:r>
      <w:r w:rsidR="003E0FF5" w:rsidRPr="00D82662">
        <w:t xml:space="preserve">r than 10 variants reported for </w:t>
      </w:r>
      <w:r w:rsidR="00652028" w:rsidRPr="00D82662">
        <w:t>many</w:t>
      </w:r>
      <w:r w:rsidR="00AC39A0" w:rsidRPr="00D82662">
        <w:t xml:space="preserve"> </w:t>
      </w:r>
      <w:r w:rsidR="003E0FF5" w:rsidRPr="00D82662">
        <w:t>OAR</w:t>
      </w:r>
      <w:r w:rsidR="00AC39A0" w:rsidRPr="00D82662">
        <w:t>s</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4E754100"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 of</w:t>
      </w:r>
      <w:r w:rsidRPr="00D82662">
        <w:t xml:space="preserve"> </w:t>
      </w:r>
      <w:r w:rsidR="00AC39A0" w:rsidRPr="00D82662">
        <w:t>maintaining</w:t>
      </w:r>
      <w:r w:rsidR="00453DC3" w:rsidRPr="00D82662">
        <w:t xml:space="preserve"> </w:t>
      </w:r>
      <w:r w:rsidRPr="00D82662">
        <w:t>template</w:t>
      </w:r>
      <w:r w:rsidR="00453DC3" w:rsidRPr="00D82662">
        <w:t xml:space="preserve"> libraries</w:t>
      </w:r>
      <w:r w:rsidRPr="00D82662">
        <w:t xml:space="preserve"> to </w:t>
      </w:r>
      <w:r w:rsidR="00D96F4B" w:rsidRPr="00D82662">
        <w:t>let users</w:t>
      </w:r>
      <w:r w:rsidRPr="00D82662">
        <w:t xml:space="preserve"> </w:t>
      </w:r>
      <w:r w:rsidR="00BE79D0" w:rsidRPr="00D82662">
        <w:t xml:space="preserve">load </w:t>
      </w:r>
      <w:r w:rsidR="00CC278E" w:rsidRPr="00D82662">
        <w:t xml:space="preserve">a </w:t>
      </w:r>
      <w:r w:rsidR="00D96F4B" w:rsidRPr="00D82662">
        <w:t>specific set of</w:t>
      </w:r>
      <w:r w:rsidRPr="00D82662">
        <w:t xml:space="preserve"> ROIs </w:t>
      </w:r>
      <w:r w:rsidR="00B70DDC" w:rsidRPr="00D82662">
        <w:t>for a</w:t>
      </w:r>
      <w:r w:rsidR="00CC278E" w:rsidRPr="00D82662">
        <w:t xml:space="preserve"> particular</w:t>
      </w:r>
      <w:r w:rsidR="00B70DDC" w:rsidRPr="00D82662">
        <w:t xml:space="preserve"> treatment</w:t>
      </w:r>
      <w:r w:rsidR="002C0B24" w:rsidRPr="00D82662">
        <w:t>,</w:t>
      </w:r>
      <w:r w:rsidRPr="00D82662">
        <w:t xml:space="preserve"> these </w:t>
      </w:r>
      <w:r w:rsidR="00D96F4B" w:rsidRPr="00D82662">
        <w:t>libraries</w:t>
      </w:r>
      <w:r w:rsidRPr="00D82662">
        <w:t xml:space="preserve"> </w:t>
      </w:r>
      <w:r w:rsidR="002B515F" w:rsidRPr="00D82662">
        <w:t xml:space="preserve">are often manually created, </w:t>
      </w:r>
      <w:r w:rsidR="006C4885" w:rsidRPr="00D82662">
        <w:t>making</w:t>
      </w:r>
      <w:r w:rsidR="00B70DDC" w:rsidRPr="00D82662">
        <w:t xml:space="preserve"> the process relatively time-intensive, both for their initial creation and subsequent updates, and</w:t>
      </w:r>
      <w:r w:rsidR="00CD2A9D" w:rsidRPr="00D82662">
        <w:t xml:space="preserve"> </w:t>
      </w:r>
      <w:r w:rsidR="00A87632" w:rsidRPr="00D82662">
        <w:t>remain</w:t>
      </w:r>
      <w:r w:rsidR="00B70DDC" w:rsidRPr="00D82662">
        <w:t xml:space="preserve"> vulnerable to the issues listed above</w:t>
      </w:r>
      <w:r w:rsidRPr="00D82662">
        <w:t>.</w:t>
      </w:r>
      <w:r w:rsidR="00BB7E1A" w:rsidRPr="00D82662">
        <w:t xml:space="preserve"> </w:t>
      </w:r>
    </w:p>
    <w:p w14:paraId="69C34321" w14:textId="5DC9F986"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r w:rsidRPr="00D82662">
        <w:t xml:space="preserve"> ROIs</w:t>
      </w:r>
      <w:r w:rsidR="00E2716D" w:rsidRPr="00D82662">
        <w:t xml:space="preserve"> and </w:t>
      </w:r>
      <w:proofErr w:type="spellStart"/>
      <w:r w:rsidR="00E2716D" w:rsidRPr="00D82662">
        <w:t>dosimetric</w:t>
      </w:r>
      <w:proofErr w:type="spellEnd"/>
      <w:r w:rsidR="00E2716D" w:rsidRPr="00D82662">
        <w:t xml:space="preserve"> data</w:t>
      </w:r>
      <w:r w:rsidRPr="00D82662">
        <w:t xml:space="preserve">. </w:t>
      </w:r>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r w:rsidR="00BB344A" w:rsidRPr="00D82662">
        <w:t xml:space="preserve">its </w:t>
      </w:r>
      <w:r w:rsidR="003727BE" w:rsidRPr="00D82662">
        <w:t>implementation</w:t>
      </w:r>
      <w:r w:rsidRPr="00D82662">
        <w:t xml:space="preserve"> </w:t>
      </w:r>
      <w:r w:rsidR="00893E51" w:rsidRPr="00D82662">
        <w:t>is</w:t>
      </w:r>
      <w:r w:rsidRPr="00D82662">
        <w:t xml:space="preserve"> </w:t>
      </w:r>
      <w:r w:rsidR="003727BE" w:rsidRPr="00D82662">
        <w:t>time-</w:t>
      </w:r>
      <w:r w:rsidR="00AD4C59" w:rsidRPr="00D82662">
        <w:t>consuming</w:t>
      </w:r>
      <w:r w:rsidRPr="00D82662">
        <w:t xml:space="preserve"> </w:t>
      </w:r>
      <w:r w:rsidR="00E030A9" w:rsidRPr="00D82662">
        <w:t xml:space="preserve">and </w:t>
      </w:r>
      <w:r w:rsidR="00B70DDC" w:rsidRPr="00D82662">
        <w:t>resource-</w:t>
      </w:r>
      <w:r w:rsidR="00E030A9" w:rsidRPr="00D82662">
        <w:t>intensive</w:t>
      </w:r>
      <w:r w:rsidRPr="00D82662">
        <w:t xml:space="preserve">. </w:t>
      </w:r>
      <w:ins w:id="14" w:author="Anderson, Brian" w:date="2023-05-24T14:04:00Z">
        <w:r w:rsidR="000958C1" w:rsidRPr="00D82662">
          <w:t>In 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ins>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r w:rsidR="00EC769C" w:rsidRPr="00D82662">
        <w:t>,</w:t>
      </w:r>
      <w:r w:rsidR="00097F3E" w:rsidRPr="00D82662">
        <w:t xml:space="preserve"> indicat</w:t>
      </w:r>
      <w:r w:rsidR="00EC769C" w:rsidRPr="00D82662">
        <w:t>ing</w:t>
      </w:r>
      <w:r w:rsidR="00097F3E" w:rsidRPr="00D82662">
        <w:t xml:space="preserve"> that</w:t>
      </w:r>
      <w:r w:rsidR="000958C1" w:rsidRPr="00D82662">
        <w:t xml:space="preserve"> the largest hurd</w:t>
      </w:r>
      <w:r w:rsidR="00EC769C" w:rsidRPr="00D82662">
        <w:t>les</w:t>
      </w:r>
      <w:r w:rsidR="000958C1" w:rsidRPr="00D82662">
        <w:t xml:space="preserve"> w</w:t>
      </w:r>
      <w:r w:rsidR="00EC769C" w:rsidRPr="00D82662">
        <w:t>ere</w:t>
      </w:r>
      <w:r w:rsidR="000958C1" w:rsidRPr="00D82662">
        <w:t xml:space="preserve"> </w:t>
      </w:r>
      <w:r w:rsidR="00231507" w:rsidRPr="00D82662">
        <w:t xml:space="preserve">lack of time/resources to create new templates and </w:t>
      </w:r>
      <w:r w:rsidR="000958C1" w:rsidRPr="00D82662">
        <w:t>difficulty with retraining staff.</w:t>
      </w:r>
      <w:r w:rsidR="00072FCA" w:rsidRPr="00D82662">
        <w:t xml:space="preserve">  </w:t>
      </w:r>
    </w:p>
    <w:p w14:paraId="39A0624B" w14:textId="37A827D4" w:rsidR="000958C1" w:rsidRPr="00D82662" w:rsidRDefault="00C04C5C" w:rsidP="00421163">
      <w:r w:rsidRPr="00D82662">
        <w:t xml:space="preserve">Our aim in this </w:t>
      </w:r>
      <w:ins w:id="15" w:author="Anderson, Brian" w:date="2023-05-24T14:04:00Z">
        <w:r w:rsidRPr="00D82662">
          <w:t>work</w:t>
        </w:r>
      </w:ins>
      <w:r w:rsidRPr="00D82662">
        <w:t xml:space="preserve"> was to lower the barrier to adoption of TG-263 nomenclature </w:t>
      </w:r>
      <w:ins w:id="16" w:author="Anderson, Brian" w:date="2023-05-24T14:04:00Z">
        <w:r w:rsidRPr="00D82662">
          <w:t>in English, Spanish, or French by disseminating</w:t>
        </w:r>
      </w:ins>
      <w:r w:rsidRPr="00D82662">
        <w:t xml:space="preserve"> standardization that may facilitate data sharing. </w:t>
      </w:r>
      <w:r w:rsidR="00072FCA" w:rsidRPr="00D82662">
        <w:t>We have developed a tool</w:t>
      </w:r>
      <w:r w:rsidR="00710855" w:rsidRPr="00D82662">
        <w:t xml:space="preserve"> which runs on any Windows system</w:t>
      </w:r>
      <w:r w:rsidR="00072FCA" w:rsidRPr="00D82662">
        <w:t xml:space="preserve"> to</w:t>
      </w:r>
      <w:r w:rsidR="00785028" w:rsidRPr="00D82662">
        <w:t xml:space="preserve"> easily</w:t>
      </w:r>
      <w:r w:rsidR="000958C1" w:rsidRPr="00D82662">
        <w:t xml:space="preserve"> create</w:t>
      </w:r>
      <w:r w:rsidR="00072FCA" w:rsidRPr="00D82662">
        <w:t xml:space="preserve"> TG-263-compliant</w:t>
      </w:r>
      <w:r w:rsidR="000958C1" w:rsidRPr="00D82662">
        <w:t xml:space="preserve"> </w:t>
      </w:r>
      <w:r w:rsidR="00072FCA" w:rsidRPr="00D82662">
        <w:t>structure template</w:t>
      </w:r>
      <w:r w:rsidR="00100470" w:rsidRPr="00D82662">
        <w:t xml:space="preserve"> libraries</w:t>
      </w:r>
      <w:r w:rsidRPr="00D82662">
        <w:t>.</w:t>
      </w:r>
      <w:r w:rsidR="00BE6EFA">
        <w:t xml:space="preserve"> </w:t>
      </w:r>
      <w:r w:rsidR="00710855" w:rsidRPr="009B27D0">
        <w:rPr>
          <w:b/>
        </w:rPr>
        <w:t xml:space="preserve">Our </w:t>
      </w:r>
      <w:r w:rsidR="003670F7" w:rsidRPr="00D82662">
        <w:rPr>
          <w:b/>
          <w:bCs/>
        </w:rPr>
        <w:t>program</w:t>
      </w:r>
      <w:r w:rsidR="00710855" w:rsidRPr="00C65547">
        <w:rPr>
          <w:b/>
        </w:rPr>
        <w:t xml:space="preserve"> can </w:t>
      </w:r>
      <w:r w:rsidR="007777F5" w:rsidRPr="00C65547">
        <w:rPr>
          <w:b/>
        </w:rPr>
        <w:t>monitor folders and</w:t>
      </w:r>
      <w:r w:rsidR="00100470" w:rsidRPr="00C65547">
        <w:rPr>
          <w:b/>
        </w:rPr>
        <w:t xml:space="preserve"> </w:t>
      </w:r>
      <w:r w:rsidR="00BC2D3A" w:rsidRPr="00C65547">
        <w:rPr>
          <w:b/>
        </w:rPr>
        <w:t xml:space="preserve">automatically add </w:t>
      </w:r>
      <w:r w:rsidR="00100470" w:rsidRPr="00C65547">
        <w:rPr>
          <w:b/>
        </w:rPr>
        <w:t>patient-specific structure sets</w:t>
      </w:r>
      <w:r w:rsidR="00710855" w:rsidRPr="00C65547">
        <w:rPr>
          <w:b/>
        </w:rPr>
        <w:t>, or create loadable RT structure/.xml templates</w:t>
      </w:r>
      <w:r w:rsidR="00D17D59" w:rsidRPr="00C65547">
        <w:rPr>
          <w:b/>
        </w:rPr>
        <w:t>.</w:t>
      </w:r>
      <w:r w:rsidR="00D17D59" w:rsidRPr="00D82662">
        <w:rPr>
          <w:b/>
          <w:bCs/>
        </w:rPr>
        <w:t xml:space="preserve"> </w:t>
      </w:r>
      <w:ins w:id="17" w:author="Anderson, Brian" w:date="2023-05-24T14:41:00Z">
        <w:r w:rsidR="00C65547" w:rsidRPr="00D82662">
          <w:rPr>
            <w:b/>
            <w:bCs/>
          </w:rPr>
          <w:t>It presents a scalable solution focused on compatibility with all Treatment Planning Systems (TPS) utilizing the DICOM standard.</w:t>
        </w:r>
      </w:ins>
    </w:p>
    <w:p w14:paraId="08F6E50E" w14:textId="45DA5828" w:rsidR="00BE2C15" w:rsidRPr="00D82662" w:rsidRDefault="00BE2C15" w:rsidP="00BE2C15">
      <w:pPr>
        <w:pStyle w:val="Heading1"/>
      </w:pPr>
      <w:r w:rsidRPr="00D82662">
        <w:t>Methods</w:t>
      </w:r>
      <w:r w:rsidR="006B12C8" w:rsidRPr="00D82662">
        <w:t xml:space="preserve"> and Results</w:t>
      </w:r>
    </w:p>
    <w:p w14:paraId="11350536" w14:textId="20E1C7E1" w:rsidR="007D4A7A" w:rsidRPr="00D82662" w:rsidRDefault="007D4A7A" w:rsidP="00B45318">
      <w:bookmarkStart w:id="18" w:name="_Hlk134181011"/>
      <w:r w:rsidRPr="00D82662">
        <w:t xml:space="preserve">The 53 pre-made structure templates are arranged by treated organ and include </w:t>
      </w:r>
      <w:r w:rsidR="005F1AD1" w:rsidRPr="00D82662">
        <w:t>treatment</w:t>
      </w:r>
      <w:r w:rsidRPr="00D82662">
        <w:t xml:space="preserve"> sites based on an American Society for Radiation Oncology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w:t>
      </w:r>
    </w:p>
    <w:bookmarkEnd w:id="18"/>
    <w:p w14:paraId="3A159221" w14:textId="784DE46B" w:rsidR="007D4A7A" w:rsidRPr="00D82662" w:rsidRDefault="007D4A7A" w:rsidP="00934378">
      <w:r w:rsidRPr="00D82662">
        <w:t xml:space="preserve">An attempt was made to standardize coloration across treatment planning systems </w:t>
      </w:r>
      <w:r w:rsidR="00B45318" w:rsidRPr="00D82662">
        <w:t xml:space="preserve">(e.g., Pinnacle v16.2.1, </w:t>
      </w:r>
      <w:proofErr w:type="spellStart"/>
      <w:r w:rsidR="00B45318" w:rsidRPr="00D82662">
        <w:t>Raystationv</w:t>
      </w:r>
      <w:proofErr w:type="spellEnd"/>
      <w:r w:rsidR="00885B8C" w:rsidRPr="00D82662">
        <w:t xml:space="preserve"> </w:t>
      </w:r>
      <w:r w:rsidR="00B45318" w:rsidRPr="00D82662">
        <w:t>12.1</w:t>
      </w:r>
      <w:r w:rsidR="00885B8C" w:rsidRPr="00D82662">
        <w:fldChar w:fldCharType="begin" w:fldLock="1"/>
      </w:r>
      <w:r w:rsidR="00663B55">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4&lt;/sup&gt;"},"properties":{"noteIndex":0},"schema":"https://github.com/citation-style-language/schema/raw/master/csl-citation.json"}</w:instrText>
      </w:r>
      <w:r w:rsidR="00885B8C" w:rsidRPr="00D82662">
        <w:fldChar w:fldCharType="separate"/>
      </w:r>
      <w:r w:rsidR="008127D6" w:rsidRPr="00D82662">
        <w:rPr>
          <w:noProof/>
          <w:vertAlign w:val="superscript"/>
        </w:rPr>
        <w:t>4</w:t>
      </w:r>
      <w:r w:rsidR="00885B8C" w:rsidRPr="00D82662">
        <w:fldChar w:fldCharType="end"/>
      </w:r>
      <w:r w:rsidR="00B45318" w:rsidRPr="00D82662">
        <w:t>, and Eclipse v15.6)</w:t>
      </w:r>
      <w:r w:rsidRPr="00D82662">
        <w:t xml:space="preserve">. Twenty-four colors were utilized in total, </w:t>
      </w:r>
      <w:r w:rsidR="00B2271D">
        <w:t xml:space="preserve">from </w:t>
      </w:r>
      <w:r w:rsidRPr="00D82662">
        <w:t>coloration limitations in Pinnacle.</w:t>
      </w:r>
      <w:r w:rsidR="0091447F" w:rsidRPr="00D82662">
        <w:t xml:space="preserve"> </w:t>
      </w:r>
      <w:r w:rsidR="00B2271D">
        <w:t>T</w:t>
      </w:r>
      <w:r w:rsidR="0091447F" w:rsidRPr="00D82662">
        <w:t>arget color selection was based on preference</w:t>
      </w:r>
      <w:r w:rsidR="00B2271D">
        <w:t>s</w:t>
      </w:r>
      <w:r w:rsidR="0091447F" w:rsidRPr="00D82662">
        <w:t xml:space="preserve"> at UCSF (Dr. Sue Yom), MDACC (Dr. Anna Lee), and Michigan (Dr. Charles Mayo), reflecting the Clifford Chao’s IMRT book</w:t>
      </w:r>
      <w:r w:rsidR="0091447F" w:rsidRPr="00D82662">
        <w:fldChar w:fldCharType="begin" w:fldLock="1"/>
      </w:r>
      <w:r w:rsidR="00663B55">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0091447F" w:rsidRPr="00D82662">
        <w:fldChar w:fldCharType="separate"/>
      </w:r>
      <w:r w:rsidR="008127D6" w:rsidRPr="00D82662">
        <w:rPr>
          <w:noProof/>
          <w:vertAlign w:val="superscript"/>
        </w:rPr>
        <w:t>5</w:t>
      </w:r>
      <w:r w:rsidR="0091447F" w:rsidRPr="00D82662">
        <w:fldChar w:fldCharType="end"/>
      </w:r>
      <w:r w:rsidR="005260EA" w:rsidRPr="00D82662">
        <w:t>.</w:t>
      </w:r>
    </w:p>
    <w:p w14:paraId="447A690B" w14:textId="2B1EDFDC" w:rsidR="00934378" w:rsidRPr="00D82662" w:rsidRDefault="00934378" w:rsidP="00934378">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 xml:space="preserve">was utilized to house all templates in an evergreen fashion. The online spreadsheet containing the raw data for all templates may be found at the following link: </w:t>
      </w:r>
      <w:hyperlink r:id="rId9"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there are two types of structures: Recommend, which should be contoured in all adult definitive cases and may assist with organ selection for palliative cases; and Consider, for structures considered on a case-by-case basis.</w:t>
      </w:r>
      <w:r w:rsidRPr="00D82662" w:rsidDel="001A369C">
        <w:t xml:space="preserve"> </w:t>
      </w:r>
      <w:r w:rsidRPr="00D82662">
        <w:t>The program selects</w:t>
      </w:r>
      <w:r w:rsidR="005F1AD1" w:rsidRPr="00D82662">
        <w:t xml:space="preserve"> </w:t>
      </w:r>
      <w:r w:rsidRPr="00D82662">
        <w:t xml:space="preserve">Recommended structures by default, with Consider structures initially unchecked and can be imported </w:t>
      </w:r>
      <w:r w:rsidRPr="00D82662">
        <w:lastRenderedPageBreak/>
        <w:t>based upon user selection. Changes to the online spreadsheet are updated and viewable in the program in real time.</w:t>
      </w:r>
    </w:p>
    <w:p w14:paraId="7652404E" w14:textId="31061646" w:rsidR="00496C91" w:rsidRPr="00D82662" w:rsidRDefault="00272639" w:rsidP="0003183B">
      <w:bookmarkStart w:id="19" w:name="_Hlk134180832"/>
      <w:r w:rsidRPr="00D82662">
        <w:t>The program was written</w:t>
      </w:r>
      <w:r w:rsidR="00B10815" w:rsidRPr="00D82662">
        <w:t xml:space="preserve"> (BMA)</w:t>
      </w:r>
      <w:r w:rsidRPr="00D82662">
        <w:t xml:space="preserve"> using </w:t>
      </w:r>
      <w:r w:rsidR="00306C64" w:rsidRPr="00D82662">
        <w:t>C</w:t>
      </w:r>
      <w:r w:rsidRPr="00D82662">
        <w:t>#</w:t>
      </w:r>
      <w:r w:rsidR="00A74086" w:rsidRPr="00D82662">
        <w:fldChar w:fldCharType="begin" w:fldLock="1"/>
      </w:r>
      <w:r w:rsidR="00663B55">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A74086" w:rsidRPr="00D82662">
        <w:fldChar w:fldCharType="separate"/>
      </w:r>
      <w:r w:rsidR="008127D6" w:rsidRPr="00D82662">
        <w:rPr>
          <w:noProof/>
          <w:vertAlign w:val="superscript"/>
        </w:rPr>
        <w:t>7</w:t>
      </w:r>
      <w:r w:rsidR="00A74086" w:rsidRPr="00D82662">
        <w:fldChar w:fldCharType="end"/>
      </w:r>
      <w:r w:rsidR="001F6672" w:rsidRPr="00D82662">
        <w:t>, ensuring it’s computability with windows systems.</w:t>
      </w:r>
      <w:bookmarkEnd w:id="19"/>
      <w:r w:rsidR="00845CC7" w:rsidRPr="00D82662">
        <w:t xml:space="preserve"> </w:t>
      </w:r>
      <w:r w:rsidR="001F6672" w:rsidRPr="00D82662">
        <w:t>It</w:t>
      </w:r>
      <w:r w:rsidR="00845CC7" w:rsidRPr="00D82662">
        <w:t xml:space="preserve">s </w:t>
      </w:r>
      <w:r w:rsidR="004B0792" w:rsidRPr="00D82662">
        <w:t>workflow</w:t>
      </w:r>
      <w:r w:rsidR="00FE6F7E" w:rsidRPr="00D82662">
        <w:t xml:space="preserve"> </w:t>
      </w:r>
      <w:r w:rsidR="004B0792" w:rsidRPr="00D82662">
        <w:t>is broken down into three major steps</w:t>
      </w:r>
      <w:r w:rsidR="009C025F" w:rsidRPr="00D82662">
        <w:t xml:space="preserve">, as illustrated in Figure </w:t>
      </w:r>
      <w:r w:rsidR="00FE71C4">
        <w:t>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845CC7" w:rsidRPr="00D82662">
        <w:t xml:space="preserve">, (2) manipulation of ROIs, and (3) </w:t>
      </w:r>
      <w:r w:rsidR="00742A42">
        <w:t>running the DICOM patient-specific server</w:t>
      </w:r>
      <w:r w:rsidR="00845CC7" w:rsidRPr="00D82662">
        <w:t xml:space="preserve">, and/or creating loadable DICOM/XML files. </w:t>
      </w:r>
      <w:r w:rsidR="00934378" w:rsidRPr="00D82662">
        <w:t xml:space="preserve">Resulting output is compatible with all treatment planning systems which utilize the DICOM standard. </w:t>
      </w:r>
      <w:r w:rsidR="00845CC7" w:rsidRPr="00D82662">
        <w:t xml:space="preserve"> </w:t>
      </w:r>
      <w:r w:rsidRPr="00D82662">
        <w:t xml:space="preserve">DICOM files </w:t>
      </w:r>
      <w:r w:rsidR="004B535C" w:rsidRPr="00D82662">
        <w:t>are</w:t>
      </w:r>
      <w:r w:rsidRPr="00D82662">
        <w:t xml:space="preserve"> </w:t>
      </w:r>
      <w:r w:rsidR="004B535C" w:rsidRPr="00D82662">
        <w:t>manipulated</w:t>
      </w:r>
      <w:r w:rsidRPr="00D82662">
        <w:t xml:space="preserve"> via the publicly available </w:t>
      </w:r>
      <w:proofErr w:type="spellStart"/>
      <w:r w:rsidRPr="00D82662">
        <w:t>FellowOakDicom</w:t>
      </w:r>
      <w:proofErr w:type="spellEnd"/>
      <w:r w:rsidRPr="00D82662">
        <w:t xml:space="preserve"> package</w:t>
      </w:r>
      <w:r w:rsidR="0002678A" w:rsidRPr="00D82662">
        <w:fldChar w:fldCharType="begin" w:fldLock="1"/>
      </w:r>
      <w:r w:rsidR="00663B55">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0002678A" w:rsidRPr="00D82662">
        <w:fldChar w:fldCharType="separate"/>
      </w:r>
      <w:r w:rsidR="008127D6" w:rsidRPr="00D82662">
        <w:rPr>
          <w:noProof/>
          <w:vertAlign w:val="superscript"/>
        </w:rPr>
        <w:t>8</w:t>
      </w:r>
      <w:r w:rsidR="0002678A" w:rsidRPr="00D82662">
        <w:fldChar w:fldCharType="end"/>
      </w:r>
      <w:r w:rsidRPr="00D82662">
        <w:t xml:space="preserve">, and a </w:t>
      </w:r>
      <w:r w:rsidR="00306C64" w:rsidRPr="00D82662">
        <w:t>C</w:t>
      </w:r>
      <w:r w:rsidRPr="00D82662">
        <w:t># wrapper for the ITK coding package, SimpleITK</w:t>
      </w:r>
      <w:r w:rsidR="002A4E42" w:rsidRPr="00D82662">
        <w:fldChar w:fldCharType="begin" w:fldLock="1"/>
      </w:r>
      <w:r w:rsidR="00663B55">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002A4E42" w:rsidRPr="00D82662">
        <w:fldChar w:fldCharType="separate"/>
      </w:r>
      <w:r w:rsidR="008127D6" w:rsidRPr="00D82662">
        <w:rPr>
          <w:noProof/>
          <w:vertAlign w:val="superscript"/>
        </w:rPr>
        <w:t>9</w:t>
      </w:r>
      <w:r w:rsidR="002A4E42" w:rsidRPr="00D82662">
        <w:fldChar w:fldCharType="end"/>
      </w:r>
      <w:r w:rsidR="008B610A" w:rsidRPr="00D82662">
        <w:t>.</w:t>
      </w:r>
      <w:r w:rsidR="006E4E8C" w:rsidRPr="00D82662">
        <w:t xml:space="preserve"> </w:t>
      </w:r>
      <w:r w:rsidR="00276D2B" w:rsidRPr="00D82662">
        <w:t xml:space="preserve">The </w:t>
      </w:r>
      <w:r w:rsidR="00126906" w:rsidRPr="00D82662">
        <w:t>framework for</w:t>
      </w:r>
      <w:r w:rsidR="006E4E8C" w:rsidRPr="00D82662">
        <w:t xml:space="preserve"> creating RT Structure files in Python </w:t>
      </w:r>
      <w:r w:rsidR="00126906" w:rsidRPr="00D82662">
        <w:t>has been previously reported</w:t>
      </w:r>
      <w:r w:rsidR="00D87D71" w:rsidRPr="00D82662">
        <w:fldChar w:fldCharType="begin" w:fldLock="1"/>
      </w:r>
      <w:r w:rsidR="00663B55">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00D87D71" w:rsidRPr="00D82662">
        <w:fldChar w:fldCharType="separate"/>
      </w:r>
      <w:r w:rsidR="008127D6" w:rsidRPr="00D82662">
        <w:rPr>
          <w:noProof/>
          <w:vertAlign w:val="superscript"/>
        </w:rPr>
        <w:t>10</w:t>
      </w:r>
      <w:r w:rsidR="00D87D71" w:rsidRPr="00D82662">
        <w:fldChar w:fldCharType="end"/>
      </w:r>
      <w:r w:rsidR="006E4E8C" w:rsidRPr="00D82662">
        <w:t>.</w:t>
      </w:r>
      <w:r w:rsidR="005A640C" w:rsidRPr="00D82662">
        <w:t xml:space="preserve"> </w:t>
      </w:r>
      <w:r w:rsidR="009C025F" w:rsidRPr="00D82662">
        <w:t xml:space="preserve">Videos for the installation and running of the program can be found linked at the bottom of the publicly available GitHub </w:t>
      </w:r>
      <w:proofErr w:type="spellStart"/>
      <w:r w:rsidR="009C025F" w:rsidRPr="00D82662">
        <w:t>page:</w:t>
      </w:r>
      <w:r w:rsidR="00E75B9B">
        <w:rPr>
          <w:b/>
          <w:bCs/>
        </w:rPr>
        <w:t>anon</w:t>
      </w:r>
      <w:proofErr w:type="spellEnd"/>
      <w:r w:rsidR="00E75B9B">
        <w:rPr>
          <w:b/>
          <w:bCs/>
        </w:rPr>
        <w:t xml:space="preserve"> for review</w:t>
      </w:r>
      <w:r w:rsidR="009C025F" w:rsidRPr="00D82662">
        <w:t xml:space="preserve">, </w:t>
      </w:r>
      <w:r w:rsidR="00440838" w:rsidRPr="00D82662">
        <w:t xml:space="preserve">and </w:t>
      </w:r>
      <w:r w:rsidR="009C025F" w:rsidRPr="00D82662">
        <w:t xml:space="preserve">are continually updated to </w:t>
      </w:r>
      <w:r w:rsidR="000B62AA" w:rsidRPr="00D82662">
        <w:t>demonstrate current features and</w:t>
      </w:r>
      <w:r w:rsidR="009C025F" w:rsidRPr="00D82662">
        <w:t xml:space="preserve"> performance of the program.  </w:t>
      </w:r>
      <w:r w:rsidR="007D6EB3" w:rsidRPr="00D82662">
        <w:t>Individual ROIs are linked across treatment sites, so changes in nomenclature are easily transferred to all structure set templates via a single change when a clinic-specific online spreadsheet is used.</w:t>
      </w:r>
    </w:p>
    <w:p w14:paraId="677D1E5F" w14:textId="6ACEEDAA" w:rsidR="00934378" w:rsidRPr="00D82662" w:rsidRDefault="00934378" w:rsidP="00934378">
      <w:r w:rsidRPr="00D82662">
        <w:t xml:space="preserve">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w:t>
      </w:r>
      <w:ins w:id="20" w:author="Anderson, Brian" w:date="2023-05-24T14:04:00Z">
        <w:r w:rsidRPr="00D82662">
          <w:t xml:space="preserve">Reverse order of </w:t>
        </w:r>
      </w:ins>
      <w:proofErr w:type="spellStart"/>
      <w:r w:rsidRPr="00D82662">
        <w:t>Anal_Canal</w:t>
      </w:r>
      <w:proofErr w:type="spellEnd"/>
      <w:r w:rsidRPr="00D82662">
        <w:t xml:space="preserve">, </w:t>
      </w:r>
      <w:proofErr w:type="spellStart"/>
      <w:r w:rsidRPr="00D82662">
        <w:t>Bowel_Bag</w:t>
      </w:r>
      <w:proofErr w:type="spellEnd"/>
      <w:del w:id="21" w:author="Anderson, Brian" w:date="2023-05-24T14:04:00Z">
        <w:r w:rsidR="00D42716">
          <w:delText>).</w:delText>
        </w:r>
        <w:r w:rsidR="004566F6">
          <w:delText xml:space="preserve"> </w:delText>
        </w:r>
      </w:del>
      <w:ins w:id="22" w:author="Anderson, Brian" w:date="2023-05-24T14:04:00Z">
        <w:r w:rsidRPr="00D82662">
          <w:t xml:space="preserve"> reflects natural language more than Primary order of </w:t>
        </w:r>
        <w:proofErr w:type="spellStart"/>
        <w:r w:rsidRPr="00D82662">
          <w:t>Canal_Anal</w:t>
        </w:r>
        <w:proofErr w:type="spellEnd"/>
        <w:r w:rsidRPr="00D82662">
          <w:t xml:space="preserve">, </w:t>
        </w:r>
        <w:proofErr w:type="spellStart"/>
        <w:r w:rsidRPr="00D82662">
          <w:t>Bag_Bowel</w:t>
        </w:r>
        <w:proofErr w:type="spellEnd"/>
        <w:r w:rsidR="001F6672" w:rsidRPr="00D82662">
          <w:t>).</w:t>
        </w:r>
      </w:ins>
      <w:r w:rsidR="001F6672" w:rsidRPr="00D82662">
        <w:t xml:space="preserve"> U</w:t>
      </w:r>
      <w:r w:rsidRPr="00D82662">
        <w:t xml:space="preserve">sers can </w:t>
      </w:r>
      <w:ins w:id="23" w:author="Anderson, Brian" w:date="2023-05-24T14:04:00Z">
        <w:r w:rsidRPr="00D82662">
          <w:t xml:space="preserve">choose to </w:t>
        </w:r>
      </w:ins>
      <w:r w:rsidRPr="00D82662">
        <w:t>import all structures by Primary or Reverse TG-263 nomenclature</w:t>
      </w:r>
      <w:r w:rsidR="001F6672" w:rsidRPr="00D82662">
        <w:t>.</w:t>
      </w:r>
    </w:p>
    <w:p w14:paraId="597D47C3" w14:textId="760E2E68" w:rsidR="00934378" w:rsidRPr="00D82662" w:rsidRDefault="00DC03B6" w:rsidP="0003183B">
      <w:pPr>
        <w:rPr>
          <w:ins w:id="24" w:author="Anderson, Brian" w:date="2023-05-24T14:04:00Z"/>
        </w:rPr>
      </w:pPr>
      <w:bookmarkStart w:id="25" w:name="_Hlk134180935"/>
      <w:ins w:id="26" w:author="Anderson, Brian" w:date="2023-05-24T14:04:00Z">
        <w:r w:rsidRPr="00D82662">
          <w:t>The program was piloted at multiple sites with Eclipse (JR, K</w:t>
        </w:r>
        <w:r w:rsidR="008127D6" w:rsidRPr="00D82662">
          <w:t>W</w:t>
        </w:r>
        <w:r w:rsidRPr="00D82662">
          <w:t xml:space="preserve">, DH), Pinnacle (RZ) and </w:t>
        </w:r>
        <w:proofErr w:type="spellStart"/>
        <w:r w:rsidRPr="00D82662">
          <w:t>Raystation</w:t>
        </w:r>
        <w:proofErr w:type="spellEnd"/>
        <w:r w:rsidRPr="00D82662">
          <w:t xml:space="preserve"> (CE) to ensure compat</w:t>
        </w:r>
        <w:r w:rsidR="001F6672" w:rsidRPr="00D82662">
          <w:t>i</w:t>
        </w:r>
        <w:r w:rsidRPr="00D82662">
          <w:t>bility with multiple treatment planning systems (TPS)</w:t>
        </w:r>
        <w:r w:rsidR="001F6672" w:rsidRPr="00D82662">
          <w:t>. We wanted to make the model output compatible with as many TPS as possible, and so ensured the model output follows the DICOM standard</w:t>
        </w:r>
        <w:r w:rsidRPr="00D82662">
          <w:t xml:space="preserve">. </w:t>
        </w:r>
      </w:ins>
    </w:p>
    <w:bookmarkEnd w:id="25"/>
    <w:p w14:paraId="08D034FE" w14:textId="0A678BC5" w:rsidR="0003183B" w:rsidRPr="00D82662" w:rsidRDefault="009C025F" w:rsidP="0003183B">
      <w:pPr>
        <w:rPr>
          <w:ins w:id="27" w:author="Anderson, Brian" w:date="2023-05-24T14:04:00Z"/>
        </w:rPr>
      </w:pPr>
      <w:ins w:id="28" w:author="Anderson, Brian" w:date="2023-05-24T14:04:00Z">
        <w:r w:rsidRPr="00D82662">
          <w:t>The subsequent sections expand on each step of the program’s workflow.</w:t>
        </w:r>
        <w:r w:rsidR="00B2271D">
          <w:t xml:space="preserve"> A series of videos explaining each step of the program is available on YouTube, linked through our GitHub page.</w:t>
        </w:r>
      </w:ins>
    </w:p>
    <w:p w14:paraId="788FC068" w14:textId="5326ABFF" w:rsidR="001F5F33" w:rsidRPr="00D82662" w:rsidRDefault="009C025F" w:rsidP="005709A1">
      <w:pPr>
        <w:pStyle w:val="Heading2"/>
      </w:pPr>
      <w:r w:rsidRPr="00D82662">
        <w:t xml:space="preserve">Step 1: </w:t>
      </w:r>
      <w:r w:rsidR="005709A1" w:rsidRPr="00D82662">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specific </w:t>
      </w:r>
      <w:r w:rsidRPr="00D82662">
        <w:t xml:space="preserve"> anatomical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46295D4D"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 xml:space="preserve">re-made structure templates,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r w:rsidRPr="00D82662">
        <w:t>M</w:t>
      </w:r>
      <w:r w:rsidR="00934378" w:rsidRPr="00D82662">
        <w:t xml:space="preserve">anual creation. </w:t>
      </w:r>
      <w:bookmarkStart w:id="29" w:name="_Hlk134181568"/>
      <w:r w:rsidRPr="00D82662">
        <w:t xml:space="preserve">We wanted to ensure that users could benefit from the previously created templates that follow TG-263 nomenclature, but also have the ability to </w:t>
      </w:r>
      <w:r w:rsidR="001518AD" w:rsidRPr="00D82662">
        <w:t>c</w:t>
      </w:r>
      <w:r w:rsidRPr="00D82662">
        <w:t>reate their own templates as desired</w:t>
      </w:r>
      <w:r w:rsidR="001518AD" w:rsidRPr="00D82662">
        <w:t xml:space="preserve"> within their clinic</w:t>
      </w:r>
      <w:r w:rsidRPr="00D82662">
        <w:t>.</w:t>
      </w:r>
      <w:bookmarkEnd w:id="29"/>
    </w:p>
    <w:p w14:paraId="7C16A1E8" w14:textId="6E555111" w:rsidR="001F5F33" w:rsidRPr="00D82662" w:rsidRDefault="00934378" w:rsidP="000F47AA">
      <w:r w:rsidRPr="00D82662">
        <w:t>All default templates load in ABC order, arranged by the name of the template (Table S1</w:t>
      </w:r>
      <w:bookmarkStart w:id="30" w:name="_Hlk134181681"/>
      <w:r w:rsidRPr="00D82662">
        <w:t xml:space="preserve">). </w:t>
      </w:r>
      <w:r w:rsidR="007747CF" w:rsidRPr="00D82662">
        <w:t xml:space="preserve">If the user has pre-existing templates in </w:t>
      </w:r>
      <w:r w:rsidR="001F5F33" w:rsidRPr="00D82662">
        <w:t>Varian .xml file</w:t>
      </w:r>
      <w:r w:rsidR="007747CF" w:rsidRPr="00D82662">
        <w:t xml:space="preserve"> format</w:t>
      </w:r>
      <w:r w:rsidR="001F5F33" w:rsidRPr="00D82662">
        <w:t xml:space="preserve">, </w:t>
      </w:r>
      <w:r w:rsidR="00F13D6D" w:rsidRPr="00D82662">
        <w:t>the</w:t>
      </w:r>
      <w:r w:rsidR="00240719" w:rsidRPr="00D82662">
        <w:t>y</w:t>
      </w:r>
      <w:r w:rsidR="00F13D6D" w:rsidRPr="00D82662">
        <w:t xml:space="preserve"> can be easily added </w:t>
      </w:r>
      <w:r w:rsidR="00EC35E5" w:rsidRPr="00D82662">
        <w:t xml:space="preserve">to </w:t>
      </w:r>
      <w:ins w:id="31" w:author="Anderson, Brian" w:date="2023-05-24T14:04:00Z">
        <w:r w:rsidR="00EC35E5" w:rsidRPr="00D82662">
          <w:t>allow for template modification within our program</w:t>
        </w:r>
        <w:r w:rsidR="00F13D6D" w:rsidRPr="00D82662">
          <w:t>.</w:t>
        </w:r>
        <w:r w:rsidRPr="00D82662">
          <w:t xml:space="preserve"> </w:t>
        </w:r>
        <w:r w:rsidR="001E65A3" w:rsidRPr="00D82662">
          <w:t xml:space="preserve">This plugin was created to remove any headache of exporting templates from the Varian system to our program. </w:t>
        </w:r>
        <w:bookmarkEnd w:id="30"/>
        <w:r w:rsidR="007D6EB3" w:rsidRPr="00D82662">
          <w:t>Lastly</w:t>
        </w:r>
        <w:r w:rsidRPr="00D82662">
          <w:t xml:space="preserve">, the user may create a new template, </w:t>
        </w:r>
        <w:r w:rsidR="007D6EB3" w:rsidRPr="00D82662">
          <w:t>by adding</w:t>
        </w:r>
      </w:ins>
      <w:r w:rsidR="007D6EB3" w:rsidRPr="00D82662">
        <w:t xml:space="preserve"> ROIs </w:t>
      </w:r>
      <w:ins w:id="32" w:author="Anderson, Brian" w:date="2023-05-24T14:04:00Z">
        <w:r w:rsidR="007D6EB3" w:rsidRPr="00D82662">
          <w:t>and selecting new colors manually</w:t>
        </w:r>
      </w:ins>
      <w:r w:rsidR="007D6EB3" w:rsidRPr="00D82662">
        <w:t>.</w:t>
      </w:r>
    </w:p>
    <w:p w14:paraId="63213196" w14:textId="65B07B4B" w:rsidR="001F5F33" w:rsidRPr="00D82662" w:rsidRDefault="007747CF" w:rsidP="001F5F33">
      <w:pPr>
        <w:pStyle w:val="Heading2"/>
      </w:pPr>
      <w:r w:rsidRPr="00D82662">
        <w:lastRenderedPageBreak/>
        <w:t>Step 2: Manipulation of ROIs</w:t>
      </w:r>
    </w:p>
    <w:p w14:paraId="78AA3323" w14:textId="3250CFF6" w:rsidR="00EC35E5" w:rsidRPr="00D82662" w:rsidRDefault="006374CA" w:rsidP="00EC35E5">
      <w:r w:rsidRPr="00D82662">
        <w:t xml:space="preserve">After a template has been created,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FE71C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w:t>
      </w:r>
      <w:r w:rsidR="00FE71C4">
        <w:t xml:space="preserve"> 2</w:t>
      </w:r>
      <w:r w:rsidR="00EC35E5" w:rsidRPr="00D82662">
        <w:t>) according to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r w:rsidR="00EC35E5" w:rsidRPr="00D82662">
        <w:t xml:space="preserve"> </w:t>
      </w:r>
      <w:r w:rsidR="00ED6A4C" w:rsidRPr="00D82662">
        <w:t xml:space="preserve">Therefore, the program is structured to allow for users to add Consider structures on an as-needed basis. </w:t>
      </w:r>
    </w:p>
    <w:p w14:paraId="792FAF10" w14:textId="5DB48DC3"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structure files into a single template. Furthermore, adding RT structures automatically populates the ontologies list.</w:t>
      </w:r>
    </w:p>
    <w:p w14:paraId="6CD1B1AF" w14:textId="6FE4DB31" w:rsidR="00A6127D" w:rsidRPr="00D82662" w:rsidRDefault="003E3855" w:rsidP="001F5F33">
      <w:pPr>
        <w:pStyle w:val="Heading2"/>
      </w:pPr>
      <w:r w:rsidRPr="00D82662">
        <w:t>Step 3: Setting DICOM paths and requirements, and/or creating loadable DICOM/XML</w:t>
      </w:r>
    </w:p>
    <w:p w14:paraId="50221CA2" w14:textId="7E034133" w:rsidR="003E3855" w:rsidRPr="00D82662" w:rsidRDefault="003E3855" w:rsidP="00453A40">
      <w:r w:rsidRPr="00D82662">
        <w:t xml:space="preserve">The program </w:t>
      </w:r>
      <w:r w:rsidR="00240719" w:rsidRPr="00D82662">
        <w:t xml:space="preserve">can function </w:t>
      </w:r>
      <w:r w:rsidR="006C4885" w:rsidRPr="00D82662">
        <w:t>as a server</w:t>
      </w:r>
      <w:r w:rsidRPr="00D82662">
        <w:t xml:space="preserve"> with which </w:t>
      </w:r>
      <w:r w:rsidR="006C4885" w:rsidRPr="00D82662">
        <w:t>to</w:t>
      </w:r>
      <w:r w:rsidRPr="00D82662">
        <w:t xml:space="preserve"> create a structure </w:t>
      </w:r>
      <w:r w:rsidR="006C4885" w:rsidRPr="00D82662">
        <w:t>set</w:t>
      </w:r>
      <w:r w:rsidRPr="00D82662">
        <w:t xml:space="preserve"> for each patient image that appears in a </w:t>
      </w:r>
      <w:r w:rsidR="006C4885" w:rsidRPr="00D82662">
        <w:t>monitored</w:t>
      </w:r>
      <w:r w:rsidRPr="00D82662">
        <w:t xml:space="preserve"> folder</w:t>
      </w:r>
      <w:r w:rsidR="006C4885" w:rsidRPr="00D82662">
        <w:t xml:space="preserve"> </w:t>
      </w:r>
      <w:r w:rsidR="00496C91" w:rsidRPr="00D82662">
        <w:t>designated</w:t>
      </w:r>
      <w:r w:rsidR="006C4885" w:rsidRPr="00D82662">
        <w:t xml:space="preserve"> by the user</w:t>
      </w:r>
      <w:r w:rsidR="00240719" w:rsidRPr="00D82662">
        <w:t>. The program also</w:t>
      </w:r>
      <w:r w:rsidRPr="00D82662">
        <w:t xml:space="preserve"> </w:t>
      </w:r>
      <w:r w:rsidR="00240719" w:rsidRPr="00D82662">
        <w:t>may</w:t>
      </w:r>
      <w:r w:rsidR="006C4885" w:rsidRPr="00D82662">
        <w:t xml:space="preserve"> create structure templates to be assigned to patients within the TPS.</w:t>
      </w:r>
    </w:p>
    <w:p w14:paraId="209AD5D7" w14:textId="431373F8" w:rsidR="0076104B" w:rsidRPr="00D82662" w:rsidRDefault="006C4885" w:rsidP="004B6560">
      <w:pPr>
        <w:rPr>
          <w:ins w:id="33" w:author="Anderson, Brian" w:date="2023-05-24T14:04:00Z"/>
        </w:rPr>
      </w:pPr>
      <w:r w:rsidRPr="00D82662">
        <w:t xml:space="preserve">If set up as a server, </w:t>
      </w:r>
      <w:r w:rsidR="00844F51" w:rsidRPr="00D82662">
        <w:t>the program will loop through each of the monitored paths defined within each template. A file system watcher monitors for file changes at each path, waiting a period of time between each change to ensure all files are uploaded before the process begins</w:t>
      </w:r>
      <w:r w:rsidR="0076104B" w:rsidRPr="00D82662">
        <w:t xml:space="preserve">. </w:t>
      </w:r>
      <w:bookmarkStart w:id="34" w:name="_Hlk134182202"/>
      <w:ins w:id="35" w:author="Anderson, Brian" w:date="2023-05-24T14:04:00Z">
        <w:r w:rsidR="0076104B" w:rsidRPr="00D82662">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rsidRPr="00D82662">
          <w:t>.</w:t>
        </w:r>
        <w:bookmarkEnd w:id="34"/>
      </w:ins>
    </w:p>
    <w:p w14:paraId="6E26B3CD" w14:textId="12287911" w:rsidR="008E36E6" w:rsidRPr="00D82662" w:rsidRDefault="00496C91" w:rsidP="004B6560">
      <w:pPr>
        <w:rPr>
          <w:ins w:id="36" w:author="Anderson, Brian" w:date="2023-05-24T14:04:00Z"/>
        </w:rPr>
      </w:pPr>
      <w:bookmarkStart w:id="37" w:name="_Hlk134182433"/>
      <w:r w:rsidRPr="00D82662">
        <w:t>If the DICOM images are consistently placed within the same folder</w:t>
      </w:r>
      <w:ins w:id="38" w:author="Anderson, Brian" w:date="2023-05-24T14:04:00Z">
        <w:r w:rsidR="008E36E6" w:rsidRPr="00D82662">
          <w:t xml:space="preserve"> (server location </w:t>
        </w:r>
        <w:proofErr w:type="spellStart"/>
        <w:r w:rsidR="008E36E6" w:rsidRPr="00D82662">
          <w:t>post acquisition</w:t>
        </w:r>
        <w:proofErr w:type="spellEnd"/>
        <w:r w:rsidR="008E36E6" w:rsidRPr="00D82662">
          <w:t xml:space="preserve"> where all acquired images are deposited)</w:t>
        </w:r>
        <w:r w:rsidRPr="00D82662">
          <w:t>,</w:t>
        </w:r>
      </w:ins>
      <w:r w:rsidRPr="00D82662">
        <w:t xml:space="preserve"> the users can </w:t>
      </w:r>
      <w:del w:id="39" w:author="Anderson, Brian" w:date="2023-05-24T14:04:00Z">
        <w:r>
          <w:delText xml:space="preserve">also </w:delText>
        </w:r>
      </w:del>
      <w:r w:rsidRPr="00D82662">
        <w:t xml:space="preserve">define values </w:t>
      </w:r>
      <w:r w:rsidR="008E36E6" w:rsidRPr="00D82662">
        <w:t>with</w:t>
      </w:r>
      <w:r w:rsidRPr="00D82662">
        <w:t>in the Series Description or Study Description</w:t>
      </w:r>
      <w:r w:rsidR="008E36E6" w:rsidRPr="00D82662">
        <w:t xml:space="preserve"> </w:t>
      </w:r>
      <w:ins w:id="40" w:author="Anderson, Brian" w:date="2023-05-24T14:04:00Z">
        <w:r w:rsidR="008E36E6" w:rsidRPr="00D82662">
          <w:t>to indicate which template should be run automatically. For example, including the tag ‘</w:t>
        </w:r>
        <w:proofErr w:type="spellStart"/>
        <w:r w:rsidR="008E36E6" w:rsidRPr="00D82662">
          <w:t>Breast_CW</w:t>
        </w:r>
        <w:proofErr w:type="spellEnd"/>
        <w:r w:rsidR="008E36E6" w:rsidRPr="00D82662">
          <w:t>’ in the Series Description during acquisition could ping the program to automatically create the ‘</w:t>
        </w:r>
        <w:proofErr w:type="spellStart"/>
        <w:r w:rsidR="008E36E6" w:rsidRPr="00D82662">
          <w:t>Breast_CW</w:t>
        </w:r>
        <w:proofErr w:type="spellEnd"/>
        <w:r w:rsidR="008E36E6" w:rsidRPr="00D82662">
          <w:t>’ template.</w:t>
        </w:r>
        <w:bookmarkEnd w:id="37"/>
        <w:r w:rsidRPr="00D82662">
          <w:t xml:space="preserve"> </w:t>
        </w:r>
      </w:ins>
    </w:p>
    <w:p w14:paraId="7D31442C" w14:textId="7EBB2FD3" w:rsidR="00844F51" w:rsidRPr="00D82662" w:rsidRDefault="00844F51" w:rsidP="004B6560">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name</w:t>
      </w:r>
      <w:r w:rsidRPr="00D82662">
        <w:t>}_{UID}.</w:t>
      </w:r>
      <w:proofErr w:type="spellStart"/>
      <w:r w:rsidRPr="00D82662">
        <w:t>dcm</w:t>
      </w:r>
      <w:proofErr w:type="spellEnd"/>
      <w:r w:rsidRPr="00D82662">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rsidRPr="00D82662">
        <w:t>If the user instead wishes to create a dummy patient and load RT Structure files to save as templates</w:t>
      </w:r>
      <w:r w:rsidR="000F1B1B" w:rsidRPr="00D82662">
        <w:t xml:space="preserve"> </w:t>
      </w:r>
      <w:r w:rsidRPr="00D82662">
        <w:t>they can select the ‘Create folder with loadable RTs’. This will create a folder</w:t>
      </w:r>
      <w:r w:rsidR="00EC0858" w:rsidRPr="00D82662">
        <w:t xml:space="preserve"> with a previously anonymized four-slice CT and generate the available structure templates as described above</w:t>
      </w:r>
      <w:r w:rsidR="001F5F33" w:rsidRPr="00D82662">
        <w:t>.</w:t>
      </w:r>
      <w:r w:rsidR="00496C91" w:rsidRPr="00D82662">
        <w:t xml:space="preserve">  The </w:t>
      </w:r>
      <w:r w:rsidR="001F5F33" w:rsidRPr="00D82662">
        <w:t xml:space="preserve">user </w:t>
      </w:r>
      <w:r w:rsidR="00496C91" w:rsidRPr="00D82662">
        <w:t>may also</w:t>
      </w:r>
      <w:r w:rsidR="001F5F33" w:rsidRPr="00D82662">
        <w:t xml:space="preserve"> create a series of loadable XML files </w:t>
      </w:r>
      <w:r w:rsidR="00496C91"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is present </w:t>
      </w:r>
      <w:r w:rsidR="008B5C15" w:rsidRPr="00D82662">
        <w:lastRenderedPageBreak/>
        <w:t>within our GitHub page named ‘Structure Template.xml’.</w:t>
      </w:r>
      <w:r w:rsidR="001F5F33" w:rsidRPr="00D82662">
        <w:t xml:space="preserve"> </w:t>
      </w:r>
      <w:r w:rsidR="00906EFC" w:rsidRPr="00D82662">
        <w:t>By default t</w:t>
      </w:r>
      <w:r w:rsidR="001F5F33" w:rsidRPr="00D82662">
        <w:t xml:space="preserve">he program will </w:t>
      </w:r>
      <w:r w:rsidR="008367DD" w:rsidRPr="00D82662">
        <w:t>attempt to</w:t>
      </w:r>
      <w:r w:rsidR="001F5F33" w:rsidRPr="00D82662">
        <w:t xml:space="preserve"> find the current Varian directory of .xml files, allowing for easy uploading.</w:t>
      </w:r>
    </w:p>
    <w:p w14:paraId="5F4E7B55" w14:textId="502B8CC9" w:rsidR="007C160F" w:rsidRPr="00D82662" w:rsidRDefault="007C160F" w:rsidP="001F5F33">
      <w:pPr>
        <w:rPr>
          <w:ins w:id="41" w:author="Anderson, Brian" w:date="2023-05-24T14:04:00Z"/>
        </w:rPr>
      </w:pPr>
      <w:ins w:id="42" w:author="Anderson, Brian" w:date="2023-05-24T14:04:00Z">
        <w:r>
          <w:t>Detailed descriptions of what is occurring ‘behind the scenes’ can be found within the supplementary documentation.</w:t>
        </w:r>
      </w:ins>
    </w:p>
    <w:p w14:paraId="513F5EEC" w14:textId="70B7641A" w:rsidR="00FB45FA" w:rsidRPr="00D82662" w:rsidRDefault="00263FD5" w:rsidP="0062555E">
      <w:pPr>
        <w:pStyle w:val="Heading1"/>
        <w:rPr>
          <w:ins w:id="43" w:author="Anderson, Brian" w:date="2023-05-24T14:04:00Z"/>
        </w:rPr>
      </w:pPr>
      <w:ins w:id="44" w:author="Anderson, Brian" w:date="2023-05-24T14:04:00Z">
        <w:r w:rsidRPr="00D82662">
          <w:t>D</w:t>
        </w:r>
        <w:r w:rsidR="007C0881" w:rsidRPr="00D82662">
          <w:t xml:space="preserve">iscussion </w:t>
        </w:r>
      </w:ins>
    </w:p>
    <w:p w14:paraId="54E5E868" w14:textId="4E48780E" w:rsidR="00EE12AA" w:rsidRPr="00D82662" w:rsidRDefault="00BC794B" w:rsidP="00FB45FA">
      <w:pPr>
        <w:rPr>
          <w:ins w:id="45" w:author="Anderson, Brian" w:date="2023-05-24T14:04:00Z"/>
        </w:rPr>
      </w:pPr>
      <w:ins w:id="46" w:author="Anderson, Brian" w:date="2023-05-24T14:04:00Z">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compatible 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 standard. </w:t>
        </w:r>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ins>
    </w:p>
    <w:p w14:paraId="03E0E35F" w14:textId="3B63F80D" w:rsidR="00FB45FA" w:rsidRPr="00D82662" w:rsidRDefault="00EE12AA" w:rsidP="00141850">
      <w:pPr>
        <w:rPr>
          <w:ins w:id="47" w:author="Anderson, Brian" w:date="2023-05-24T14:04:00Z"/>
        </w:rPr>
      </w:pPr>
      <w:ins w:id="48" w:author="Anderson, Brian" w:date="2023-05-24T14:04:00Z">
        <w:r w:rsidRPr="00D82662">
          <w:t>The</w:t>
        </w:r>
        <w:r w:rsidR="00E70B4C" w:rsidRPr="00D82662">
          <w:t xml:space="preserve"> </w:t>
        </w:r>
        <w:r w:rsidR="0073644F" w:rsidRPr="00D82662">
          <w:t xml:space="preserve">DICOM Template Maker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ins>
    </w:p>
    <w:p w14:paraId="16342634" w14:textId="195E9C29" w:rsidR="000E15CA" w:rsidRPr="00D82662" w:rsidRDefault="000E15CA" w:rsidP="00141850">
      <w:pPr>
        <w:rPr>
          <w:ins w:id="49" w:author="Anderson, Brian" w:date="2023-05-24T14:04:00Z"/>
        </w:rPr>
      </w:pPr>
      <w:bookmarkStart w:id="50" w:name="_Hlk134183139"/>
      <w:ins w:id="51" w:author="Anderson, Brian" w:date="2023-05-24T14:04:00Z">
        <w:r w:rsidRPr="00D82662">
          <w:t xml:space="preserve">The largest risk that we could foresee is that the program continually updates </w:t>
        </w:r>
        <w:proofErr w:type="spellStart"/>
        <w:r w:rsidRPr="00D82662">
          <w:t>it’s</w:t>
        </w:r>
        <w:proofErr w:type="spellEnd"/>
        <w:r w:rsidRPr="00D82662">
          <w:t xml:space="preserve"> own previously generated RT Structure files. To ensure this does not happen, the program internally tracks which images have been previously viewed (via Series Instance UID), and creates each RT Structure file with that same Series Instance UID. The program never opens or edits an already existing RT Structure file, and so presents no risk to work flows already present by the user.</w:t>
        </w:r>
      </w:ins>
    </w:p>
    <w:bookmarkEnd w:id="50"/>
    <w:p w14:paraId="49B950E8" w14:textId="2333616A"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DICOM Template Maker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DICOM Template Make</w:t>
      </w:r>
      <w:r w:rsidR="00626326" w:rsidRPr="00D82662">
        <w:t xml:space="preserve">r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r w:rsidR="003D1B1D" w:rsidRPr="00D82662">
        <w:t>DICOM Template Maker</w:t>
      </w:r>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6900C26E"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r w:rsidR="00B72641" w:rsidRPr="00D82662">
        <w:t xml:space="preserve">drastically 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Both patient-specific DICOM RT Structure files and Varian XML template files can be easily created.</w:t>
      </w:r>
    </w:p>
    <w:p w14:paraId="7F6C8657" w14:textId="61BB19FA" w:rsidR="0002678A" w:rsidRPr="009B27D0" w:rsidRDefault="0002678A" w:rsidP="00A940B4">
      <w:pPr>
        <w:pStyle w:val="Heading1"/>
      </w:pPr>
      <w:bookmarkStart w:id="52" w:name="_Hlk135828489"/>
      <w:r w:rsidRPr="009B27D0">
        <w:lastRenderedPageBreak/>
        <w:t>References</w:t>
      </w:r>
    </w:p>
    <w:bookmarkEnd w:id="52"/>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D82662">
        <w:instrText xml:space="preserve">ADDIN Mendeley Bibliography CSL_BIBLIOGRAPHY </w:instrText>
      </w:r>
      <w:r w:rsidRPr="00D82662">
        <w:fldChar w:fldCharType="separate"/>
      </w:r>
      <w:r w:rsidR="00663B55" w:rsidRPr="00663B55">
        <w:rPr>
          <w:rFonts w:ascii="Calibri" w:hAnsi="Calibri" w:cs="Calibri"/>
          <w:noProof/>
          <w:szCs w:val="24"/>
        </w:rPr>
        <w:t xml:space="preserve">1. </w:t>
      </w:r>
      <w:r w:rsidR="00663B55" w:rsidRPr="00663B55">
        <w:rPr>
          <w:rFonts w:ascii="Calibri" w:hAnsi="Calibri" w:cs="Calibri"/>
          <w:noProof/>
          <w:szCs w:val="24"/>
        </w:rPr>
        <w:tab/>
        <w:t xml:space="preserve">Mayo CS, Moran JM, Bosch W, et al. 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467302BB"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5D001892"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01E3CB34"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6. </w:t>
      </w:r>
      <w:r w:rsidRPr="00663B55">
        <w:rPr>
          <w:rFonts w:ascii="Calibri" w:hAnsi="Calibri" w:cs="Calibri"/>
          <w:noProof/>
          <w:szCs w:val="24"/>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7. </w:t>
      </w:r>
      <w:r w:rsidRPr="00663B55">
        <w:rPr>
          <w:rFonts w:ascii="Calibri" w:hAnsi="Calibri" w:cs="Calibri"/>
          <w:noProof/>
          <w:szCs w:val="24"/>
        </w:rPr>
        <w:tab/>
        <w:t>2013 MC. C# Language Specification Version .NET 4.8.1. Published online 2013. Accessed January 31, 2023. https://dotnet.microsoft.com/en-us/download/dotnet-framework</w:t>
      </w:r>
    </w:p>
    <w:p w14:paraId="7D2C295D" w14:textId="42711C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2110D213"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40F4BA35"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0BA019CD"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661C71B"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12. </w:t>
      </w:r>
      <w:r w:rsidRPr="00663B55">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34E040DD"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AD" w15:userId="S::b5anderson@UCSD.EDU::a817486e-8337-4e1f-a01d-f52937954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74A2B"/>
    <w:rsid w:val="000833BB"/>
    <w:rsid w:val="00083692"/>
    <w:rsid w:val="000946DD"/>
    <w:rsid w:val="000958C1"/>
    <w:rsid w:val="00097F3E"/>
    <w:rsid w:val="000A1C84"/>
    <w:rsid w:val="000A3B82"/>
    <w:rsid w:val="000A700A"/>
    <w:rsid w:val="000B119A"/>
    <w:rsid w:val="000B346C"/>
    <w:rsid w:val="000B62AA"/>
    <w:rsid w:val="000B7A57"/>
    <w:rsid w:val="000B7C67"/>
    <w:rsid w:val="000C525E"/>
    <w:rsid w:val="000C5EC1"/>
    <w:rsid w:val="000D5817"/>
    <w:rsid w:val="000D6B6C"/>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5F1D"/>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1155"/>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C7055"/>
    <w:rsid w:val="002D15D1"/>
    <w:rsid w:val="002E4D60"/>
    <w:rsid w:val="002E7500"/>
    <w:rsid w:val="00306C64"/>
    <w:rsid w:val="00307BCB"/>
    <w:rsid w:val="00312550"/>
    <w:rsid w:val="00320E66"/>
    <w:rsid w:val="00324160"/>
    <w:rsid w:val="00324679"/>
    <w:rsid w:val="003256B7"/>
    <w:rsid w:val="00345832"/>
    <w:rsid w:val="00347BC6"/>
    <w:rsid w:val="00347DA8"/>
    <w:rsid w:val="00347F29"/>
    <w:rsid w:val="00350712"/>
    <w:rsid w:val="0035796E"/>
    <w:rsid w:val="003643E5"/>
    <w:rsid w:val="00365892"/>
    <w:rsid w:val="003670F7"/>
    <w:rsid w:val="003715E9"/>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74E4"/>
    <w:rsid w:val="003F1A26"/>
    <w:rsid w:val="003F3054"/>
    <w:rsid w:val="004008CE"/>
    <w:rsid w:val="00402EF0"/>
    <w:rsid w:val="00414C5D"/>
    <w:rsid w:val="00417ABA"/>
    <w:rsid w:val="00421163"/>
    <w:rsid w:val="00430343"/>
    <w:rsid w:val="00440838"/>
    <w:rsid w:val="00440E7D"/>
    <w:rsid w:val="00440F9B"/>
    <w:rsid w:val="004460A1"/>
    <w:rsid w:val="00452071"/>
    <w:rsid w:val="00453A40"/>
    <w:rsid w:val="00453DC3"/>
    <w:rsid w:val="00455EB8"/>
    <w:rsid w:val="004566F6"/>
    <w:rsid w:val="00473533"/>
    <w:rsid w:val="0048328D"/>
    <w:rsid w:val="0048499A"/>
    <w:rsid w:val="00493DAF"/>
    <w:rsid w:val="00496C91"/>
    <w:rsid w:val="00496D2B"/>
    <w:rsid w:val="004979DB"/>
    <w:rsid w:val="004A3858"/>
    <w:rsid w:val="004A5C76"/>
    <w:rsid w:val="004B0792"/>
    <w:rsid w:val="004B1BE1"/>
    <w:rsid w:val="004B535C"/>
    <w:rsid w:val="004B6560"/>
    <w:rsid w:val="004B75E0"/>
    <w:rsid w:val="004B768F"/>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3B55"/>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2259"/>
    <w:rsid w:val="00833A0B"/>
    <w:rsid w:val="00836518"/>
    <w:rsid w:val="008367DD"/>
    <w:rsid w:val="008401FA"/>
    <w:rsid w:val="00844F51"/>
    <w:rsid w:val="00845CC7"/>
    <w:rsid w:val="00853FA7"/>
    <w:rsid w:val="00855EBA"/>
    <w:rsid w:val="0086406F"/>
    <w:rsid w:val="008671EA"/>
    <w:rsid w:val="008734E6"/>
    <w:rsid w:val="0087715B"/>
    <w:rsid w:val="0088582A"/>
    <w:rsid w:val="00885B8C"/>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186C"/>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774C"/>
    <w:rsid w:val="00993CBF"/>
    <w:rsid w:val="00996118"/>
    <w:rsid w:val="009A3FA1"/>
    <w:rsid w:val="009A723A"/>
    <w:rsid w:val="009B07D5"/>
    <w:rsid w:val="009B0B7A"/>
    <w:rsid w:val="009B27D0"/>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271D"/>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6EFA"/>
    <w:rsid w:val="00BE79D0"/>
    <w:rsid w:val="00BF0F9E"/>
    <w:rsid w:val="00BF59D4"/>
    <w:rsid w:val="00C04C5C"/>
    <w:rsid w:val="00C21468"/>
    <w:rsid w:val="00C218EC"/>
    <w:rsid w:val="00C225CD"/>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547"/>
    <w:rsid w:val="00C65701"/>
    <w:rsid w:val="00C65E6B"/>
    <w:rsid w:val="00C70224"/>
    <w:rsid w:val="00C716DD"/>
    <w:rsid w:val="00C71D14"/>
    <w:rsid w:val="00C73E95"/>
    <w:rsid w:val="00C77A66"/>
    <w:rsid w:val="00C8268F"/>
    <w:rsid w:val="00C90A5F"/>
    <w:rsid w:val="00C92FAD"/>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6F4B"/>
    <w:rsid w:val="00DA1A4F"/>
    <w:rsid w:val="00DA1BDB"/>
    <w:rsid w:val="00DA67C3"/>
    <w:rsid w:val="00DC03B6"/>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75B9B"/>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 w:val="00FE71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9788</Words>
  <Characters>55795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9</cp:revision>
  <dcterms:created xsi:type="dcterms:W3CDTF">2023-05-05T19:11:00Z</dcterms:created>
  <dcterms:modified xsi:type="dcterms:W3CDTF">2023-05-25T16:17:00Z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